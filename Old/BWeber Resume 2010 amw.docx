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3B6" w:rsidRPr="008A2676" w:rsidRDefault="009533B6" w:rsidP="00D23CAA">
      <w:pPr>
        <w:spacing w:after="0" w:line="240" w:lineRule="auto"/>
        <w:jc w:val="center"/>
        <w:rPr>
          <w:rFonts w:ascii="Cambria" w:hAnsi="Cambria"/>
          <w:b/>
          <w:sz w:val="52"/>
          <w:szCs w:val="52"/>
        </w:rPr>
      </w:pPr>
      <w:r w:rsidRPr="00D63628">
        <w:rPr>
          <w:rFonts w:ascii="Cambria" w:hAnsi="Cambria"/>
          <w:b/>
          <w:sz w:val="52"/>
          <w:szCs w:val="52"/>
        </w:rPr>
        <w:t xml:space="preserve">Bryan </w:t>
      </w:r>
      <w:r w:rsidR="00B226A8">
        <w:rPr>
          <w:rFonts w:ascii="Cambria" w:hAnsi="Cambria"/>
          <w:b/>
          <w:sz w:val="52"/>
          <w:szCs w:val="52"/>
        </w:rPr>
        <w:t xml:space="preserve">W. </w:t>
      </w:r>
      <w:r w:rsidRPr="00D63628">
        <w:rPr>
          <w:rFonts w:ascii="Cambria" w:hAnsi="Cambria"/>
          <w:b/>
          <w:sz w:val="52"/>
          <w:szCs w:val="52"/>
        </w:rPr>
        <w:t>Weber</w:t>
      </w:r>
    </w:p>
    <w:p w:rsidR="009533B6" w:rsidRPr="000353A0" w:rsidRDefault="00D63628" w:rsidP="00D23CAA">
      <w:pPr>
        <w:tabs>
          <w:tab w:val="left" w:pos="4140"/>
          <w:tab w:val="right" w:pos="9360"/>
        </w:tabs>
        <w:spacing w:after="0" w:line="240" w:lineRule="auto"/>
        <w:rPr>
          <w:rFonts w:ascii="Cambria" w:hAnsi="Cambria"/>
          <w:i/>
        </w:rPr>
      </w:pPr>
      <w:r w:rsidRPr="000353A0">
        <w:rPr>
          <w:rFonts w:ascii="Cambria" w:hAnsi="Cambria"/>
          <w:i/>
        </w:rPr>
        <w:t>Campus Address</w:t>
      </w:r>
      <w:r w:rsidR="008A2676">
        <w:rPr>
          <w:rFonts w:ascii="Cambria" w:hAnsi="Cambria"/>
          <w:i/>
        </w:rPr>
        <w:tab/>
      </w:r>
      <w:commentRangeStart w:id="0"/>
      <w:r w:rsidR="008A2676">
        <w:rPr>
          <w:rFonts w:ascii="Cambria" w:hAnsi="Cambria"/>
          <w:sz w:val="24"/>
          <w:szCs w:val="24"/>
        </w:rPr>
        <w:t>bww3@case.edu</w:t>
      </w:r>
      <w:r w:rsidR="008A2676" w:rsidRPr="000353A0">
        <w:rPr>
          <w:rFonts w:ascii="Cambria" w:hAnsi="Cambria"/>
          <w:i/>
        </w:rPr>
        <w:t xml:space="preserve"> </w:t>
      </w:r>
      <w:commentRangeEnd w:id="0"/>
      <w:r w:rsidR="001C67B2">
        <w:rPr>
          <w:rStyle w:val="CommentReference"/>
        </w:rPr>
        <w:commentReference w:id="0"/>
      </w:r>
      <w:r w:rsidR="008A2676">
        <w:rPr>
          <w:rFonts w:ascii="Cambria" w:hAnsi="Cambria"/>
          <w:i/>
        </w:rPr>
        <w:tab/>
      </w:r>
      <w:r w:rsidRPr="000353A0">
        <w:rPr>
          <w:rFonts w:ascii="Cambria" w:hAnsi="Cambria"/>
          <w:i/>
        </w:rPr>
        <w:t>Permanent Address</w:t>
      </w:r>
    </w:p>
    <w:p w:rsidR="009533B6" w:rsidRPr="000353A0" w:rsidRDefault="00EB350A" w:rsidP="00D23CAA">
      <w:pPr>
        <w:tabs>
          <w:tab w:val="right" w:pos="9360"/>
        </w:tabs>
        <w:spacing w:after="0" w:line="240" w:lineRule="auto"/>
        <w:rPr>
          <w:rFonts w:ascii="Cambria" w:hAnsi="Cambria"/>
        </w:rPr>
      </w:pPr>
      <w:r>
        <w:rPr>
          <w:rFonts w:ascii="Cambria" w:hAnsi="Cambria"/>
        </w:rPr>
        <w:t>47D Mt. Vernon Drive</w:t>
      </w:r>
      <w:r w:rsidR="009533B6" w:rsidRPr="000353A0">
        <w:rPr>
          <w:rFonts w:ascii="Cambria" w:hAnsi="Cambria"/>
        </w:rPr>
        <w:tab/>
        <w:t>399 Wickford Drive</w:t>
      </w:r>
    </w:p>
    <w:p w:rsidR="009533B6" w:rsidRPr="000353A0" w:rsidRDefault="00EB350A" w:rsidP="00D23CAA">
      <w:pPr>
        <w:tabs>
          <w:tab w:val="right" w:pos="9360"/>
        </w:tabs>
        <w:spacing w:after="0" w:line="240" w:lineRule="auto"/>
        <w:rPr>
          <w:rFonts w:ascii="Cambria" w:hAnsi="Cambria"/>
        </w:rPr>
      </w:pPr>
      <w:r>
        <w:rPr>
          <w:rFonts w:ascii="Cambria" w:hAnsi="Cambria"/>
        </w:rPr>
        <w:t xml:space="preserve">Vernon, </w:t>
      </w:r>
      <w:del w:id="1" w:author="Anne Weber" w:date="2010-01-12T14:29:00Z">
        <w:r w:rsidDel="001C67B2">
          <w:rPr>
            <w:rFonts w:ascii="Cambria" w:hAnsi="Cambria"/>
          </w:rPr>
          <w:delText xml:space="preserve">Connecticut </w:delText>
        </w:r>
      </w:del>
      <w:ins w:id="2" w:author="Anne Weber" w:date="2010-01-12T14:29:00Z">
        <w:r w:rsidR="001C67B2">
          <w:rPr>
            <w:rFonts w:ascii="Cambria" w:hAnsi="Cambria"/>
          </w:rPr>
          <w:t xml:space="preserve">CT </w:t>
        </w:r>
      </w:ins>
      <w:r>
        <w:rPr>
          <w:rFonts w:ascii="Cambria" w:hAnsi="Cambria"/>
        </w:rPr>
        <w:t>06066</w:t>
      </w:r>
      <w:r w:rsidR="009533B6" w:rsidRPr="000353A0">
        <w:rPr>
          <w:rFonts w:ascii="Cambria" w:hAnsi="Cambria"/>
        </w:rPr>
        <w:tab/>
        <w:t>Pittsburgh, P</w:t>
      </w:r>
      <w:ins w:id="3" w:author="Anne Weber" w:date="2010-01-12T14:29:00Z">
        <w:r w:rsidR="001C67B2">
          <w:rPr>
            <w:rFonts w:ascii="Cambria" w:hAnsi="Cambria"/>
          </w:rPr>
          <w:t>A</w:t>
        </w:r>
      </w:ins>
      <w:del w:id="4" w:author="Anne Weber" w:date="2010-01-12T14:29:00Z">
        <w:r w:rsidR="009533B6" w:rsidRPr="000353A0" w:rsidDel="001C67B2">
          <w:rPr>
            <w:rFonts w:ascii="Cambria" w:hAnsi="Cambria"/>
          </w:rPr>
          <w:delText>ennsylvania</w:delText>
        </w:r>
      </w:del>
      <w:r w:rsidR="009533B6" w:rsidRPr="000353A0">
        <w:rPr>
          <w:rFonts w:ascii="Cambria" w:hAnsi="Cambria"/>
        </w:rPr>
        <w:t xml:space="preserve"> 15238</w:t>
      </w:r>
    </w:p>
    <w:p w:rsidR="00D63628" w:rsidRDefault="00055174" w:rsidP="00D23CAA">
      <w:pPr>
        <w:tabs>
          <w:tab w:val="right" w:pos="9360"/>
        </w:tabs>
        <w:spacing w:after="0" w:line="240" w:lineRule="auto"/>
        <w:rPr>
          <w:rFonts w:ascii="Cambria" w:hAnsi="Cambria"/>
        </w:rPr>
      </w:pPr>
      <w:r w:rsidRPr="000353A0">
        <w:rPr>
          <w:rFonts w:ascii="Cambria" w:hAnsi="Cambria"/>
        </w:rPr>
        <w:t>(412) 443-6447</w:t>
      </w:r>
      <w:r w:rsidRPr="000353A0">
        <w:rPr>
          <w:rFonts w:ascii="Cambria" w:hAnsi="Cambria"/>
        </w:rPr>
        <w:tab/>
        <w:t>(412) 968-5884</w:t>
      </w:r>
    </w:p>
    <w:p w:rsidR="00464056" w:rsidRPr="00464056" w:rsidRDefault="00464056" w:rsidP="00D23CAA">
      <w:pPr>
        <w:tabs>
          <w:tab w:val="right" w:pos="9360"/>
        </w:tabs>
        <w:spacing w:after="0" w:line="240" w:lineRule="auto"/>
        <w:rPr>
          <w:rFonts w:ascii="Cambria" w:hAnsi="Cambria"/>
        </w:rPr>
      </w:pPr>
    </w:p>
    <w:p w:rsidR="00D63628" w:rsidRPr="00843005" w:rsidRDefault="00804B71" w:rsidP="00B73B36">
      <w:pPr>
        <w:tabs>
          <w:tab w:val="right" w:pos="9360"/>
        </w:tabs>
        <w:spacing w:after="0"/>
        <w:jc w:val="center"/>
        <w:rPr>
          <w:rFonts w:ascii="Cambria" w:hAnsi="Cambria"/>
          <w:b/>
          <w:sz w:val="30"/>
          <w:szCs w:val="30"/>
        </w:rPr>
      </w:pPr>
      <w:r w:rsidRPr="00843005">
        <w:rPr>
          <w:rFonts w:ascii="Cambria" w:hAnsi="Cambria"/>
          <w:b/>
          <w:sz w:val="30"/>
          <w:szCs w:val="30"/>
        </w:rPr>
        <w:t>Education</w:t>
      </w:r>
    </w:p>
    <w:p w:rsidR="00EB6792" w:rsidRPr="00976C8F" w:rsidRDefault="00804B71" w:rsidP="00B73B36">
      <w:pPr>
        <w:tabs>
          <w:tab w:val="left" w:pos="1440"/>
          <w:tab w:val="right" w:pos="9360"/>
        </w:tabs>
        <w:spacing w:after="0"/>
        <w:ind w:right="720"/>
        <w:rPr>
          <w:rFonts w:ascii="Cambria" w:hAnsi="Cambria"/>
          <w:sz w:val="24"/>
          <w:szCs w:val="24"/>
        </w:rPr>
      </w:pPr>
      <w:r w:rsidRPr="00976C8F">
        <w:rPr>
          <w:rFonts w:ascii="Cambria" w:hAnsi="Cambria"/>
          <w:b/>
          <w:sz w:val="24"/>
          <w:szCs w:val="24"/>
        </w:rPr>
        <w:t xml:space="preserve">Case Western Reserve University, </w:t>
      </w:r>
      <w:r w:rsidRPr="00976C8F">
        <w:rPr>
          <w:rFonts w:ascii="Cambria" w:hAnsi="Cambria"/>
          <w:sz w:val="24"/>
          <w:szCs w:val="24"/>
        </w:rPr>
        <w:t xml:space="preserve">Cleveland, </w:t>
      </w:r>
      <w:ins w:id="5" w:author="Anne Weber" w:date="2010-01-12T14:29:00Z">
        <w:r w:rsidR="001C67B2">
          <w:rPr>
            <w:rFonts w:ascii="Cambria" w:hAnsi="Cambria"/>
            <w:sz w:val="24"/>
            <w:szCs w:val="24"/>
          </w:rPr>
          <w:t>OH</w:t>
        </w:r>
      </w:ins>
      <w:del w:id="6" w:author="Anne Weber" w:date="2010-01-12T14:29:00Z">
        <w:r w:rsidRPr="00976C8F" w:rsidDel="001C67B2">
          <w:rPr>
            <w:rFonts w:ascii="Cambria" w:hAnsi="Cambria"/>
            <w:sz w:val="24"/>
            <w:szCs w:val="24"/>
          </w:rPr>
          <w:delText>Ohio</w:delText>
        </w:r>
      </w:del>
    </w:p>
    <w:p w:rsidR="00DB6147" w:rsidRDefault="008E3955" w:rsidP="00B73B36">
      <w:pPr>
        <w:spacing w:after="0"/>
        <w:ind w:right="720"/>
        <w:rPr>
          <w:rFonts w:ascii="Cambria" w:hAnsi="Cambria"/>
          <w:sz w:val="24"/>
          <w:szCs w:val="24"/>
        </w:rPr>
      </w:pPr>
      <w:r>
        <w:rPr>
          <w:rFonts w:ascii="Cambria" w:hAnsi="Cambria"/>
          <w:sz w:val="24"/>
          <w:szCs w:val="24"/>
        </w:rPr>
        <w:tab/>
      </w:r>
      <w:r w:rsidR="00804B71" w:rsidRPr="00976C8F">
        <w:rPr>
          <w:rFonts w:ascii="Cambria" w:hAnsi="Cambria"/>
          <w:sz w:val="24"/>
          <w:szCs w:val="24"/>
        </w:rPr>
        <w:t xml:space="preserve">Bachelor of </w:t>
      </w:r>
      <w:r w:rsidR="00DB6147">
        <w:rPr>
          <w:rFonts w:ascii="Cambria" w:hAnsi="Cambria"/>
          <w:sz w:val="24"/>
          <w:szCs w:val="24"/>
        </w:rPr>
        <w:t>Science, Aerospace Engineering</w:t>
      </w:r>
    </w:p>
    <w:p w:rsidR="00804B71" w:rsidRPr="001316A2" w:rsidRDefault="001316A2" w:rsidP="00B73B36">
      <w:pPr>
        <w:spacing w:after="0"/>
        <w:ind w:right="720" w:firstLine="720"/>
        <w:rPr>
          <w:rFonts w:ascii="Cambria" w:hAnsi="Cambria"/>
          <w:sz w:val="24"/>
          <w:szCs w:val="24"/>
        </w:rPr>
      </w:pPr>
      <w:r>
        <w:rPr>
          <w:rFonts w:ascii="Cambria" w:hAnsi="Cambria"/>
          <w:sz w:val="24"/>
          <w:szCs w:val="24"/>
        </w:rPr>
        <w:t xml:space="preserve">Graduated </w:t>
      </w:r>
      <w:r>
        <w:rPr>
          <w:rFonts w:ascii="Cambria" w:hAnsi="Cambria"/>
          <w:i/>
          <w:sz w:val="24"/>
          <w:szCs w:val="24"/>
        </w:rPr>
        <w:t>cum laude</w:t>
      </w:r>
      <w:r>
        <w:rPr>
          <w:rFonts w:ascii="Cambria" w:hAnsi="Cambria"/>
          <w:sz w:val="24"/>
          <w:szCs w:val="24"/>
        </w:rPr>
        <w:t>, May 2009</w:t>
      </w:r>
    </w:p>
    <w:p w:rsidR="00982DEB" w:rsidRDefault="00884684" w:rsidP="00B73B36">
      <w:pPr>
        <w:spacing w:after="0"/>
        <w:ind w:right="720"/>
        <w:rPr>
          <w:rFonts w:ascii="Cambria" w:hAnsi="Cambria"/>
          <w:sz w:val="24"/>
          <w:szCs w:val="24"/>
        </w:rPr>
      </w:pPr>
      <w:r>
        <w:rPr>
          <w:rFonts w:ascii="Cambria" w:hAnsi="Cambria"/>
          <w:sz w:val="24"/>
          <w:szCs w:val="24"/>
        </w:rPr>
        <w:tab/>
      </w:r>
      <w:r w:rsidR="001316A2">
        <w:rPr>
          <w:rFonts w:ascii="Cambria" w:hAnsi="Cambria"/>
          <w:sz w:val="24"/>
          <w:szCs w:val="24"/>
        </w:rPr>
        <w:t xml:space="preserve">Cumulative </w:t>
      </w:r>
      <w:r>
        <w:rPr>
          <w:rFonts w:ascii="Cambria" w:hAnsi="Cambria"/>
          <w:sz w:val="24"/>
          <w:szCs w:val="24"/>
        </w:rPr>
        <w:t>GPA: 3.</w:t>
      </w:r>
      <w:r w:rsidR="00CC300E">
        <w:rPr>
          <w:rFonts w:ascii="Cambria" w:hAnsi="Cambria"/>
          <w:sz w:val="24"/>
          <w:szCs w:val="24"/>
        </w:rPr>
        <w:t>7</w:t>
      </w:r>
      <w:r w:rsidR="001316A2">
        <w:rPr>
          <w:rFonts w:ascii="Cambria" w:hAnsi="Cambria"/>
          <w:sz w:val="24"/>
          <w:szCs w:val="24"/>
        </w:rPr>
        <w:t>3</w:t>
      </w:r>
    </w:p>
    <w:p w:rsidR="006048FB" w:rsidRDefault="006048FB" w:rsidP="00B73B36">
      <w:pPr>
        <w:spacing w:after="0"/>
        <w:ind w:left="720" w:right="720"/>
        <w:rPr>
          <w:rFonts w:ascii="Cambria" w:hAnsi="Cambria"/>
          <w:sz w:val="24"/>
          <w:szCs w:val="24"/>
        </w:rPr>
      </w:pPr>
      <w:r>
        <w:rPr>
          <w:rFonts w:ascii="Cambria" w:hAnsi="Cambria"/>
          <w:sz w:val="24"/>
          <w:szCs w:val="24"/>
        </w:rPr>
        <w:t xml:space="preserve">Received the Fred H. </w:t>
      </w:r>
      <w:proofErr w:type="spellStart"/>
      <w:r>
        <w:rPr>
          <w:rFonts w:ascii="Cambria" w:hAnsi="Cambria"/>
          <w:sz w:val="24"/>
          <w:szCs w:val="24"/>
        </w:rPr>
        <w:t>Vose</w:t>
      </w:r>
      <w:proofErr w:type="spellEnd"/>
      <w:r>
        <w:rPr>
          <w:rFonts w:ascii="Cambria" w:hAnsi="Cambria"/>
          <w:sz w:val="24"/>
          <w:szCs w:val="24"/>
        </w:rPr>
        <w:t xml:space="preserve"> Prize, awarded to the senior in Mechanical and Aerospace Engineering showing the most promise for future leadership</w:t>
      </w:r>
    </w:p>
    <w:p w:rsidR="00567DA2" w:rsidRDefault="00567DA2" w:rsidP="00B73B36">
      <w:pPr>
        <w:spacing w:after="0"/>
        <w:ind w:left="720" w:right="720"/>
        <w:rPr>
          <w:rFonts w:ascii="Cambria" w:hAnsi="Cambria"/>
          <w:sz w:val="24"/>
          <w:szCs w:val="24"/>
        </w:rPr>
      </w:pPr>
    </w:p>
    <w:p w:rsidR="001B367A" w:rsidRPr="00DA13CD" w:rsidRDefault="00DA13CD" w:rsidP="00567DA2">
      <w:pPr>
        <w:tabs>
          <w:tab w:val="left" w:pos="1440"/>
          <w:tab w:val="right" w:pos="9360"/>
        </w:tabs>
        <w:spacing w:after="0"/>
        <w:ind w:right="720"/>
        <w:rPr>
          <w:rFonts w:ascii="Cambria" w:hAnsi="Cambria"/>
          <w:sz w:val="24"/>
          <w:szCs w:val="24"/>
        </w:rPr>
      </w:pPr>
      <w:r>
        <w:rPr>
          <w:rFonts w:ascii="Cambria" w:hAnsi="Cambria"/>
          <w:b/>
          <w:sz w:val="24"/>
          <w:szCs w:val="24"/>
        </w:rPr>
        <w:t>University of Connecticut</w:t>
      </w:r>
      <w:r w:rsidR="00567DA2" w:rsidRPr="00976C8F">
        <w:rPr>
          <w:rFonts w:ascii="Cambria" w:hAnsi="Cambria"/>
          <w:b/>
          <w:sz w:val="24"/>
          <w:szCs w:val="24"/>
        </w:rPr>
        <w:t xml:space="preserve">, </w:t>
      </w:r>
      <w:r>
        <w:rPr>
          <w:rFonts w:ascii="Cambria" w:hAnsi="Cambria"/>
          <w:sz w:val="24"/>
          <w:szCs w:val="24"/>
        </w:rPr>
        <w:t xml:space="preserve">Storrs, </w:t>
      </w:r>
      <w:del w:id="7" w:author="Anne Weber" w:date="2010-01-12T14:30:00Z">
        <w:r w:rsidDel="001C67B2">
          <w:rPr>
            <w:rFonts w:ascii="Cambria" w:hAnsi="Cambria"/>
            <w:sz w:val="24"/>
            <w:szCs w:val="24"/>
          </w:rPr>
          <w:delText>Connecticut</w:delText>
        </w:r>
      </w:del>
      <w:ins w:id="8" w:author="Anne Weber" w:date="2010-01-12T14:30:00Z">
        <w:r w:rsidR="001C67B2">
          <w:rPr>
            <w:rFonts w:ascii="Cambria" w:hAnsi="Cambria"/>
            <w:sz w:val="24"/>
            <w:szCs w:val="24"/>
          </w:rPr>
          <w:t>CT</w:t>
        </w:r>
      </w:ins>
    </w:p>
    <w:p w:rsidR="001B367A" w:rsidRDefault="00DA13CD" w:rsidP="00B73B36">
      <w:pPr>
        <w:spacing w:after="0"/>
        <w:ind w:left="720" w:right="720"/>
        <w:rPr>
          <w:rFonts w:ascii="Cambria" w:hAnsi="Cambria"/>
          <w:sz w:val="24"/>
          <w:szCs w:val="24"/>
        </w:rPr>
      </w:pPr>
      <w:r>
        <w:rPr>
          <w:rFonts w:ascii="Cambria" w:hAnsi="Cambria"/>
          <w:sz w:val="24"/>
          <w:szCs w:val="24"/>
        </w:rPr>
        <w:t>Master of Science, Mechanical Engineering</w:t>
      </w:r>
    </w:p>
    <w:p w:rsidR="00DA13CD" w:rsidRPr="00982DEB" w:rsidRDefault="00DA13CD" w:rsidP="00B73B36">
      <w:pPr>
        <w:spacing w:after="0"/>
        <w:ind w:left="720" w:right="720"/>
        <w:rPr>
          <w:rFonts w:ascii="Cambria" w:hAnsi="Cambria"/>
          <w:sz w:val="24"/>
          <w:szCs w:val="24"/>
        </w:rPr>
      </w:pPr>
      <w:r>
        <w:rPr>
          <w:rFonts w:ascii="Cambria" w:hAnsi="Cambria"/>
          <w:sz w:val="24"/>
          <w:szCs w:val="24"/>
        </w:rPr>
        <w:t>Planned Graduation: May 2010</w:t>
      </w:r>
    </w:p>
    <w:p w:rsidR="006A5ED8" w:rsidRDefault="006A5ED8" w:rsidP="00B73B36">
      <w:pPr>
        <w:spacing w:after="0"/>
        <w:jc w:val="center"/>
        <w:rPr>
          <w:rFonts w:ascii="Cambria" w:hAnsi="Cambria"/>
          <w:b/>
          <w:sz w:val="24"/>
          <w:szCs w:val="24"/>
        </w:rPr>
      </w:pPr>
    </w:p>
    <w:p w:rsidR="00BC418F" w:rsidRDefault="003310B3" w:rsidP="00B73B36">
      <w:pPr>
        <w:spacing w:after="0"/>
        <w:jc w:val="center"/>
        <w:rPr>
          <w:rFonts w:ascii="Cambria" w:hAnsi="Cambria"/>
          <w:b/>
          <w:sz w:val="30"/>
          <w:szCs w:val="30"/>
        </w:rPr>
      </w:pPr>
      <w:del w:id="9" w:author="Anne Weber" w:date="2010-01-12T14:48:00Z">
        <w:r w:rsidDel="004A7F7A">
          <w:rPr>
            <w:rFonts w:ascii="Cambria" w:hAnsi="Cambria"/>
            <w:b/>
            <w:sz w:val="30"/>
            <w:szCs w:val="30"/>
          </w:rPr>
          <w:delText xml:space="preserve">Employment and </w:delText>
        </w:r>
        <w:r w:rsidR="008C2A6F" w:rsidDel="004A7F7A">
          <w:rPr>
            <w:rFonts w:ascii="Cambria" w:hAnsi="Cambria"/>
            <w:b/>
            <w:sz w:val="30"/>
            <w:szCs w:val="30"/>
          </w:rPr>
          <w:delText>Coursework</w:delText>
        </w:r>
      </w:del>
      <w:ins w:id="10" w:author="Anne Weber" w:date="2010-01-12T14:48:00Z">
        <w:r w:rsidR="004A7F7A">
          <w:rPr>
            <w:rFonts w:ascii="Cambria" w:hAnsi="Cambria"/>
            <w:b/>
            <w:sz w:val="30"/>
            <w:szCs w:val="30"/>
          </w:rPr>
          <w:t>Professional Experience</w:t>
        </w:r>
      </w:ins>
    </w:p>
    <w:p w:rsidR="00C966F5" w:rsidRDefault="00C966F5" w:rsidP="00AA376D">
      <w:pPr>
        <w:spacing w:after="0"/>
        <w:rPr>
          <w:ins w:id="11" w:author="Anne Weber" w:date="2010-01-12T14:53:00Z"/>
          <w:rFonts w:ascii="Cambria" w:hAnsi="Cambria"/>
          <w:b/>
          <w:sz w:val="26"/>
          <w:szCs w:val="26"/>
        </w:rPr>
      </w:pPr>
    </w:p>
    <w:p w:rsidR="003310B3" w:rsidRPr="003310B3" w:rsidDel="004A7F7A" w:rsidRDefault="003310B3" w:rsidP="00B73B36">
      <w:pPr>
        <w:spacing w:after="0"/>
        <w:rPr>
          <w:del w:id="12" w:author="Anne Weber" w:date="2010-01-12T14:48:00Z"/>
          <w:rFonts w:ascii="Cambria" w:hAnsi="Cambria"/>
          <w:b/>
          <w:sz w:val="26"/>
          <w:szCs w:val="26"/>
        </w:rPr>
      </w:pPr>
      <w:del w:id="13" w:author="Anne Weber" w:date="2010-01-12T14:48:00Z">
        <w:r w:rsidDel="004A7F7A">
          <w:rPr>
            <w:rFonts w:ascii="Cambria" w:hAnsi="Cambria"/>
            <w:b/>
            <w:sz w:val="26"/>
            <w:szCs w:val="26"/>
          </w:rPr>
          <w:delText>Summer Internship, 2007</w:delText>
        </w:r>
      </w:del>
    </w:p>
    <w:p w:rsidR="009309E8" w:rsidRPr="00982DEB" w:rsidDel="004A7F7A" w:rsidRDefault="009309E8" w:rsidP="00B73B36">
      <w:pPr>
        <w:spacing w:after="0"/>
        <w:rPr>
          <w:del w:id="14" w:author="Anne Weber" w:date="2010-01-12T14:48:00Z"/>
          <w:rFonts w:cs="Calibri"/>
          <w:sz w:val="24"/>
          <w:szCs w:val="24"/>
        </w:rPr>
      </w:pPr>
      <w:del w:id="15" w:author="Anne Weber" w:date="2010-01-12T14:48:00Z">
        <w:r w:rsidRPr="00982DEB" w:rsidDel="004A7F7A">
          <w:rPr>
            <w:rFonts w:cs="Calibri"/>
            <w:b/>
            <w:sz w:val="24"/>
            <w:szCs w:val="24"/>
          </w:rPr>
          <w:delText>Combustion Diagnostics Lab</w:delText>
        </w:r>
        <w:r w:rsidR="00745E17" w:rsidRPr="00982DEB" w:rsidDel="004A7F7A">
          <w:rPr>
            <w:rFonts w:cs="Calibri"/>
            <w:b/>
            <w:sz w:val="24"/>
            <w:szCs w:val="24"/>
          </w:rPr>
          <w:delText>oratory</w:delText>
        </w:r>
        <w:r w:rsidRPr="00982DEB" w:rsidDel="004A7F7A">
          <w:rPr>
            <w:rFonts w:cs="Calibri"/>
            <w:sz w:val="24"/>
            <w:szCs w:val="24"/>
          </w:rPr>
          <w:delText xml:space="preserve">, </w:delText>
        </w:r>
        <w:r w:rsidR="00060E85" w:rsidDel="004A7F7A">
          <w:rPr>
            <w:rFonts w:cs="Calibri"/>
            <w:sz w:val="24"/>
            <w:szCs w:val="24"/>
          </w:rPr>
          <w:delText>CWRU</w:delText>
        </w:r>
        <w:r w:rsidRPr="00982DEB" w:rsidDel="004A7F7A">
          <w:rPr>
            <w:rFonts w:cs="Calibri"/>
            <w:sz w:val="24"/>
            <w:szCs w:val="24"/>
          </w:rPr>
          <w:delText xml:space="preserve">, Cleveland, </w:delText>
        </w:r>
      </w:del>
      <w:del w:id="16" w:author="Anne Weber" w:date="2010-01-12T14:31:00Z">
        <w:r w:rsidRPr="00982DEB" w:rsidDel="001C67B2">
          <w:rPr>
            <w:rFonts w:cs="Calibri"/>
            <w:sz w:val="24"/>
            <w:szCs w:val="24"/>
          </w:rPr>
          <w:delText>Ohio</w:delText>
        </w:r>
      </w:del>
    </w:p>
    <w:p w:rsidR="00D71F15" w:rsidDel="004A7F7A" w:rsidRDefault="00657F14" w:rsidP="00B73B36">
      <w:pPr>
        <w:pStyle w:val="ListParagraph"/>
        <w:numPr>
          <w:ilvl w:val="0"/>
          <w:numId w:val="6"/>
        </w:numPr>
        <w:spacing w:after="0"/>
        <w:ind w:left="720"/>
        <w:rPr>
          <w:del w:id="17" w:author="Anne Weber" w:date="2010-01-12T14:48:00Z"/>
          <w:rFonts w:ascii="Cambria" w:hAnsi="Cambria"/>
          <w:sz w:val="24"/>
          <w:szCs w:val="24"/>
        </w:rPr>
      </w:pPr>
      <w:del w:id="18" w:author="Anne Weber" w:date="2010-01-12T14:48:00Z">
        <w:r w:rsidRPr="00975A74" w:rsidDel="004A7F7A">
          <w:rPr>
            <w:rFonts w:ascii="Cambria" w:hAnsi="Cambria"/>
            <w:sz w:val="24"/>
            <w:szCs w:val="24"/>
            <w:u w:val="single"/>
          </w:rPr>
          <w:delText xml:space="preserve">Catalytic </w:delText>
        </w:r>
        <w:r w:rsidR="00D71F15" w:rsidRPr="00975A74" w:rsidDel="004A7F7A">
          <w:rPr>
            <w:rFonts w:ascii="Cambria" w:hAnsi="Cambria"/>
            <w:sz w:val="24"/>
            <w:szCs w:val="24"/>
            <w:u w:val="single"/>
          </w:rPr>
          <w:delText xml:space="preserve">Hydrogen </w:delText>
        </w:r>
        <w:r w:rsidRPr="001C67B2" w:rsidDel="004A7F7A">
          <w:rPr>
            <w:rFonts w:ascii="Cambria" w:hAnsi="Cambria"/>
            <w:sz w:val="24"/>
            <w:szCs w:val="24"/>
            <w:u w:val="single"/>
          </w:rPr>
          <w:delText>Ignition</w:delText>
        </w:r>
        <w:r w:rsidR="00D71F15" w:rsidRPr="001C67B2" w:rsidDel="004A7F7A">
          <w:rPr>
            <w:rFonts w:ascii="Cambria" w:hAnsi="Cambria"/>
            <w:sz w:val="24"/>
            <w:szCs w:val="24"/>
            <w:u w:val="single"/>
            <w:rPrChange w:id="19" w:author="Anne Weber" w:date="2010-01-12T14:32:00Z">
              <w:rPr>
                <w:rFonts w:ascii="Cambria" w:hAnsi="Cambria"/>
                <w:sz w:val="24"/>
                <w:szCs w:val="24"/>
              </w:rPr>
            </w:rPrChange>
          </w:rPr>
          <w:delText xml:space="preserve"> </w:delText>
        </w:r>
      </w:del>
      <w:del w:id="20" w:author="Anne Weber" w:date="2010-01-12T14:32:00Z">
        <w:r w:rsidR="00D71F15" w:rsidRPr="001C67B2" w:rsidDel="001C67B2">
          <w:rPr>
            <w:rFonts w:ascii="Cambria" w:hAnsi="Cambria"/>
            <w:sz w:val="24"/>
            <w:szCs w:val="24"/>
            <w:u w:val="single"/>
            <w:rPrChange w:id="21" w:author="Anne Weber" w:date="2010-01-12T14:32:00Z">
              <w:rPr>
                <w:rFonts w:ascii="Cambria" w:hAnsi="Cambria"/>
                <w:sz w:val="24"/>
                <w:szCs w:val="24"/>
              </w:rPr>
            </w:rPrChange>
          </w:rPr>
          <w:delText>p</w:delText>
        </w:r>
      </w:del>
      <w:del w:id="22" w:author="Anne Weber" w:date="2010-01-12T14:48:00Z">
        <w:r w:rsidR="00D71F15" w:rsidRPr="001C67B2" w:rsidDel="004A7F7A">
          <w:rPr>
            <w:rFonts w:ascii="Cambria" w:hAnsi="Cambria"/>
            <w:sz w:val="24"/>
            <w:szCs w:val="24"/>
            <w:u w:val="single"/>
            <w:rPrChange w:id="23" w:author="Anne Weber" w:date="2010-01-12T14:32:00Z">
              <w:rPr>
                <w:rFonts w:ascii="Cambria" w:hAnsi="Cambria"/>
                <w:sz w:val="24"/>
                <w:szCs w:val="24"/>
              </w:rPr>
            </w:rPrChange>
          </w:rPr>
          <w:delText>roject</w:delText>
        </w:r>
        <w:r w:rsidR="00D71F15" w:rsidDel="004A7F7A">
          <w:rPr>
            <w:rFonts w:ascii="Cambria" w:hAnsi="Cambria"/>
            <w:sz w:val="24"/>
            <w:szCs w:val="24"/>
          </w:rPr>
          <w:delText xml:space="preserve"> funded by </w:delText>
        </w:r>
        <w:commentRangeStart w:id="24"/>
        <w:r w:rsidR="00D71F15" w:rsidDel="004A7F7A">
          <w:rPr>
            <w:rFonts w:ascii="Cambria" w:hAnsi="Cambria"/>
            <w:sz w:val="24"/>
            <w:szCs w:val="24"/>
          </w:rPr>
          <w:delText>NIST</w:delText>
        </w:r>
        <w:commentRangeEnd w:id="24"/>
        <w:r w:rsidR="001C67B2" w:rsidDel="004A7F7A">
          <w:rPr>
            <w:rStyle w:val="CommentReference"/>
          </w:rPr>
          <w:commentReference w:id="24"/>
        </w:r>
      </w:del>
    </w:p>
    <w:p w:rsidR="00D71F15" w:rsidDel="004A7F7A" w:rsidRDefault="00D71F15" w:rsidP="00B73B36">
      <w:pPr>
        <w:pStyle w:val="ListParagraph"/>
        <w:numPr>
          <w:ilvl w:val="1"/>
          <w:numId w:val="6"/>
        </w:numPr>
        <w:spacing w:after="0"/>
        <w:ind w:left="1440"/>
        <w:rPr>
          <w:del w:id="25" w:author="Anne Weber" w:date="2010-01-12T14:48:00Z"/>
          <w:rFonts w:ascii="Cambria" w:hAnsi="Cambria"/>
          <w:sz w:val="24"/>
          <w:szCs w:val="24"/>
        </w:rPr>
      </w:pPr>
      <w:del w:id="26" w:author="Anne Weber" w:date="2010-01-12T14:48:00Z">
        <w:r w:rsidDel="004A7F7A">
          <w:rPr>
            <w:rFonts w:ascii="Cambria" w:hAnsi="Cambria"/>
            <w:sz w:val="24"/>
            <w:szCs w:val="24"/>
          </w:rPr>
          <w:delText>Designed, constructed and calibrated</w:delText>
        </w:r>
        <w:r w:rsidR="00C37FA1" w:rsidDel="004A7F7A">
          <w:rPr>
            <w:rFonts w:ascii="Cambria" w:hAnsi="Cambria"/>
            <w:sz w:val="24"/>
            <w:szCs w:val="24"/>
          </w:rPr>
          <w:delText xml:space="preserve"> a</w:delText>
        </w:r>
        <w:r w:rsidDel="004A7F7A">
          <w:rPr>
            <w:rFonts w:ascii="Cambria" w:hAnsi="Cambria"/>
            <w:sz w:val="24"/>
            <w:szCs w:val="24"/>
          </w:rPr>
          <w:delText xml:space="preserve"> flow control system</w:delText>
        </w:r>
        <w:r w:rsidR="00975A74" w:rsidDel="004A7F7A">
          <w:rPr>
            <w:rFonts w:ascii="Cambria" w:hAnsi="Cambria"/>
            <w:sz w:val="24"/>
            <w:szCs w:val="24"/>
          </w:rPr>
          <w:delText xml:space="preserve"> for hydrogen, nitrogen and oxygen</w:delText>
        </w:r>
      </w:del>
    </w:p>
    <w:p w:rsidR="00D71F15" w:rsidDel="004A7F7A" w:rsidRDefault="00D71F15" w:rsidP="00B73B36">
      <w:pPr>
        <w:pStyle w:val="ListParagraph"/>
        <w:numPr>
          <w:ilvl w:val="1"/>
          <w:numId w:val="6"/>
        </w:numPr>
        <w:spacing w:after="0"/>
        <w:ind w:left="1440"/>
        <w:rPr>
          <w:del w:id="27" w:author="Anne Weber" w:date="2010-01-12T14:48:00Z"/>
          <w:rFonts w:ascii="Cambria" w:hAnsi="Cambria"/>
          <w:sz w:val="24"/>
          <w:szCs w:val="24"/>
        </w:rPr>
      </w:pPr>
      <w:del w:id="28" w:author="Anne Weber" w:date="2010-01-12T14:48:00Z">
        <w:r w:rsidDel="004A7F7A">
          <w:rPr>
            <w:rFonts w:ascii="Cambria" w:hAnsi="Cambria"/>
            <w:sz w:val="24"/>
            <w:szCs w:val="24"/>
          </w:rPr>
          <w:delText>Designed and constructed</w:delText>
        </w:r>
        <w:r w:rsidR="0094357B" w:rsidDel="004A7F7A">
          <w:rPr>
            <w:rFonts w:ascii="Cambria" w:hAnsi="Cambria"/>
            <w:sz w:val="24"/>
            <w:szCs w:val="24"/>
          </w:rPr>
          <w:delText xml:space="preserve"> a</w:delText>
        </w:r>
        <w:r w:rsidR="00843005" w:rsidDel="004A7F7A">
          <w:rPr>
            <w:rFonts w:ascii="Cambria" w:hAnsi="Cambria"/>
            <w:sz w:val="24"/>
            <w:szCs w:val="24"/>
          </w:rPr>
          <w:delText xml:space="preserve"> customized</w:delText>
        </w:r>
        <w:r w:rsidDel="004A7F7A">
          <w:rPr>
            <w:rFonts w:ascii="Cambria" w:hAnsi="Cambria"/>
            <w:sz w:val="24"/>
            <w:szCs w:val="24"/>
          </w:rPr>
          <w:delText xml:space="preserve"> translation stage for hydrogen-air burner</w:delText>
        </w:r>
      </w:del>
    </w:p>
    <w:p w:rsidR="00D71F15" w:rsidDel="004A7F7A" w:rsidRDefault="00D71F15" w:rsidP="00B73B36">
      <w:pPr>
        <w:pStyle w:val="ListParagraph"/>
        <w:numPr>
          <w:ilvl w:val="1"/>
          <w:numId w:val="6"/>
        </w:numPr>
        <w:spacing w:after="0"/>
        <w:ind w:left="1440"/>
        <w:rPr>
          <w:del w:id="29" w:author="Anne Weber" w:date="2010-01-12T14:48:00Z"/>
          <w:rFonts w:ascii="Cambria" w:hAnsi="Cambria"/>
          <w:sz w:val="24"/>
          <w:szCs w:val="24"/>
        </w:rPr>
      </w:pPr>
      <w:del w:id="30" w:author="Anne Weber" w:date="2010-01-12T14:48:00Z">
        <w:r w:rsidDel="004A7F7A">
          <w:rPr>
            <w:rFonts w:ascii="Cambria" w:hAnsi="Cambria"/>
            <w:sz w:val="24"/>
            <w:szCs w:val="24"/>
          </w:rPr>
          <w:delText>Constructed</w:delText>
        </w:r>
        <w:r w:rsidR="0094357B" w:rsidDel="004A7F7A">
          <w:rPr>
            <w:rFonts w:ascii="Cambria" w:hAnsi="Cambria"/>
            <w:sz w:val="24"/>
            <w:szCs w:val="24"/>
          </w:rPr>
          <w:delText xml:space="preserve"> a</w:delText>
        </w:r>
        <w:r w:rsidDel="004A7F7A">
          <w:rPr>
            <w:rFonts w:ascii="Cambria" w:hAnsi="Cambria"/>
            <w:sz w:val="24"/>
            <w:szCs w:val="24"/>
          </w:rPr>
          <w:delText xml:space="preserve"> customized exhaust hood for hydrogen-air burner</w:delText>
        </w:r>
        <w:r w:rsidR="00833FD4" w:rsidDel="004A7F7A">
          <w:rPr>
            <w:rFonts w:ascii="Cambria" w:hAnsi="Cambria"/>
            <w:sz w:val="24"/>
            <w:szCs w:val="24"/>
          </w:rPr>
          <w:br/>
        </w:r>
      </w:del>
    </w:p>
    <w:p w:rsidR="00DE5430" w:rsidDel="00C966F5" w:rsidRDefault="00833FD4" w:rsidP="00B73B36">
      <w:pPr>
        <w:spacing w:after="0"/>
        <w:rPr>
          <w:del w:id="31" w:author="Anne Weber" w:date="2010-01-12T14:49:00Z"/>
          <w:rFonts w:ascii="Cambria" w:hAnsi="Cambria"/>
          <w:b/>
          <w:sz w:val="26"/>
          <w:szCs w:val="26"/>
        </w:rPr>
      </w:pPr>
      <w:del w:id="32" w:author="Anne Weber" w:date="2010-01-12T14:49:00Z">
        <w:r w:rsidRPr="003310B3" w:rsidDel="00C966F5">
          <w:rPr>
            <w:rFonts w:ascii="Cambria" w:hAnsi="Cambria"/>
            <w:b/>
            <w:sz w:val="26"/>
            <w:szCs w:val="26"/>
          </w:rPr>
          <w:delText>Mechanical Engineering Laborator</w:delText>
        </w:r>
        <w:r w:rsidR="00DE5430" w:rsidDel="00C966F5">
          <w:rPr>
            <w:rFonts w:ascii="Cambria" w:hAnsi="Cambria"/>
            <w:b/>
            <w:sz w:val="26"/>
            <w:szCs w:val="26"/>
          </w:rPr>
          <w:delText>y 2</w:delText>
        </w:r>
      </w:del>
    </w:p>
    <w:p w:rsidR="00DE5430" w:rsidRPr="008C3D98" w:rsidDel="00C966F5" w:rsidRDefault="00DE5430" w:rsidP="00B73B36">
      <w:pPr>
        <w:spacing w:after="0"/>
        <w:rPr>
          <w:del w:id="33" w:author="Anne Weber" w:date="2010-01-12T14:49:00Z"/>
          <w:rFonts w:cs="Calibri"/>
          <w:sz w:val="24"/>
          <w:szCs w:val="24"/>
        </w:rPr>
      </w:pPr>
      <w:del w:id="34" w:author="Anne Weber" w:date="2010-01-12T14:49:00Z">
        <w:r w:rsidRPr="008C3D98" w:rsidDel="00C966F5">
          <w:rPr>
            <w:rFonts w:cs="Calibri"/>
            <w:b/>
            <w:sz w:val="24"/>
            <w:szCs w:val="24"/>
          </w:rPr>
          <w:delText>Combustion Diagnostics Laboratory</w:delText>
        </w:r>
        <w:r w:rsidRPr="008C3D98" w:rsidDel="00C966F5">
          <w:rPr>
            <w:rFonts w:cs="Calibri"/>
            <w:sz w:val="24"/>
            <w:szCs w:val="24"/>
          </w:rPr>
          <w:delText xml:space="preserve">, </w:delText>
        </w:r>
      </w:del>
      <w:del w:id="35" w:author="Anne Weber" w:date="2010-01-12T14:33:00Z">
        <w:r w:rsidDel="001C67B2">
          <w:rPr>
            <w:rFonts w:cs="Calibri"/>
            <w:sz w:val="24"/>
            <w:szCs w:val="24"/>
          </w:rPr>
          <w:delText>CWRU</w:delText>
        </w:r>
        <w:r w:rsidRPr="008C3D98" w:rsidDel="001C67B2">
          <w:rPr>
            <w:rFonts w:cs="Calibri"/>
            <w:sz w:val="24"/>
            <w:szCs w:val="24"/>
          </w:rPr>
          <w:delText>, Cleveland, Ohio</w:delText>
        </w:r>
      </w:del>
    </w:p>
    <w:p w:rsidR="00DE5430" w:rsidRPr="00975A74" w:rsidDel="00C966F5" w:rsidRDefault="00DE5430" w:rsidP="00B73B36">
      <w:pPr>
        <w:pStyle w:val="ListParagraph"/>
        <w:numPr>
          <w:ilvl w:val="0"/>
          <w:numId w:val="6"/>
        </w:numPr>
        <w:spacing w:after="0"/>
        <w:ind w:left="720"/>
        <w:rPr>
          <w:del w:id="36" w:author="Anne Weber" w:date="2010-01-12T14:49:00Z"/>
          <w:rFonts w:ascii="Cambria" w:hAnsi="Cambria"/>
          <w:sz w:val="24"/>
          <w:szCs w:val="24"/>
          <w:u w:val="single"/>
        </w:rPr>
      </w:pPr>
      <w:del w:id="37" w:author="Anne Weber" w:date="2010-01-12T14:49:00Z">
        <w:r w:rsidRPr="00975A74" w:rsidDel="00C966F5">
          <w:rPr>
            <w:rFonts w:ascii="Cambria" w:hAnsi="Cambria"/>
            <w:sz w:val="24"/>
            <w:szCs w:val="24"/>
            <w:u w:val="single"/>
          </w:rPr>
          <w:delText>An Investigation of Hydrocarbon Flames using Probe Sampling and Gas Chromatography with Mass Spectrometry</w:delText>
        </w:r>
      </w:del>
    </w:p>
    <w:p w:rsidR="00DE5430" w:rsidDel="00C966F5" w:rsidRDefault="00DE5430" w:rsidP="00B73B36">
      <w:pPr>
        <w:pStyle w:val="ListParagraph"/>
        <w:numPr>
          <w:ilvl w:val="1"/>
          <w:numId w:val="6"/>
        </w:numPr>
        <w:spacing w:after="0"/>
        <w:ind w:left="1440"/>
        <w:rPr>
          <w:del w:id="38" w:author="Anne Weber" w:date="2010-01-12T14:49:00Z"/>
          <w:rFonts w:ascii="Cambria" w:hAnsi="Cambria"/>
          <w:sz w:val="24"/>
          <w:szCs w:val="24"/>
        </w:rPr>
      </w:pPr>
      <w:del w:id="39" w:author="Anne Weber" w:date="2010-01-12T14:49:00Z">
        <w:r w:rsidDel="00C966F5">
          <w:rPr>
            <w:rFonts w:ascii="Cambria" w:hAnsi="Cambria"/>
            <w:sz w:val="24"/>
            <w:szCs w:val="24"/>
          </w:rPr>
          <w:delText>Constructed gas sampling probe and control system</w:delText>
        </w:r>
      </w:del>
    </w:p>
    <w:p w:rsidR="00DE5430" w:rsidRPr="008C2A6F" w:rsidDel="00C966F5" w:rsidRDefault="00DE5430" w:rsidP="00B73B36">
      <w:pPr>
        <w:pStyle w:val="ListParagraph"/>
        <w:numPr>
          <w:ilvl w:val="1"/>
          <w:numId w:val="6"/>
        </w:numPr>
        <w:spacing w:after="0"/>
        <w:ind w:left="1440"/>
        <w:rPr>
          <w:del w:id="40" w:author="Anne Weber" w:date="2010-01-12T14:49:00Z"/>
          <w:rFonts w:ascii="Cambria" w:hAnsi="Cambria"/>
          <w:sz w:val="24"/>
          <w:szCs w:val="24"/>
        </w:rPr>
      </w:pPr>
      <w:del w:id="41" w:author="Anne Weber" w:date="2010-01-12T14:49:00Z">
        <w:r w:rsidDel="00C966F5">
          <w:rPr>
            <w:rFonts w:ascii="Cambria" w:hAnsi="Cambria"/>
            <w:sz w:val="24"/>
            <w:szCs w:val="24"/>
          </w:rPr>
          <w:delText>Tested sampling probe on flat, premixed methane flames</w:delText>
        </w:r>
      </w:del>
    </w:p>
    <w:p w:rsidR="00DE5430" w:rsidDel="00C966F5" w:rsidRDefault="00DE5430" w:rsidP="00B73B36">
      <w:pPr>
        <w:spacing w:after="0"/>
        <w:rPr>
          <w:del w:id="42" w:author="Anne Weber" w:date="2010-01-12T14:49:00Z"/>
          <w:rFonts w:ascii="Cambria" w:hAnsi="Cambria"/>
          <w:b/>
          <w:sz w:val="26"/>
          <w:szCs w:val="26"/>
        </w:rPr>
      </w:pPr>
    </w:p>
    <w:p w:rsidR="00BC418F" w:rsidRPr="003310B3" w:rsidDel="00C966F5" w:rsidRDefault="00AA376D" w:rsidP="00B73B36">
      <w:pPr>
        <w:spacing w:after="0"/>
        <w:rPr>
          <w:del w:id="43" w:author="Anne Weber" w:date="2010-01-12T14:52:00Z"/>
          <w:rFonts w:ascii="Cambria" w:hAnsi="Cambria"/>
          <w:b/>
          <w:sz w:val="26"/>
          <w:szCs w:val="26"/>
        </w:rPr>
      </w:pPr>
      <w:del w:id="44" w:author="Anne Weber" w:date="2010-01-12T14:52:00Z">
        <w:r w:rsidDel="00C966F5">
          <w:rPr>
            <w:rFonts w:ascii="Cambria" w:hAnsi="Cambria"/>
            <w:b/>
            <w:sz w:val="26"/>
            <w:szCs w:val="26"/>
          </w:rPr>
          <w:delText>Senior Project</w:delText>
        </w:r>
      </w:del>
    </w:p>
    <w:p w:rsidR="00B500DB" w:rsidRPr="008C3D98" w:rsidDel="00C966F5" w:rsidRDefault="00745E17" w:rsidP="00B73B36">
      <w:pPr>
        <w:spacing w:after="0"/>
        <w:rPr>
          <w:del w:id="45" w:author="Anne Weber" w:date="2010-01-12T14:52:00Z"/>
          <w:rFonts w:cs="Calibri"/>
          <w:sz w:val="24"/>
          <w:szCs w:val="24"/>
        </w:rPr>
      </w:pPr>
      <w:del w:id="46" w:author="Anne Weber" w:date="2010-01-12T14:52:00Z">
        <w:r w:rsidRPr="008C3D98" w:rsidDel="00C966F5">
          <w:rPr>
            <w:rFonts w:cs="Calibri"/>
            <w:b/>
            <w:sz w:val="24"/>
            <w:szCs w:val="24"/>
          </w:rPr>
          <w:delText>Combustion Diagnostics Laboratory</w:delText>
        </w:r>
        <w:r w:rsidRPr="008C3D98" w:rsidDel="00C966F5">
          <w:rPr>
            <w:rFonts w:cs="Calibri"/>
            <w:sz w:val="24"/>
            <w:szCs w:val="24"/>
          </w:rPr>
          <w:delText xml:space="preserve">, </w:delText>
        </w:r>
      </w:del>
      <w:del w:id="47" w:author="Anne Weber" w:date="2010-01-12T14:33:00Z">
        <w:r w:rsidR="00060E85" w:rsidDel="001C67B2">
          <w:rPr>
            <w:rFonts w:cs="Calibri"/>
            <w:sz w:val="24"/>
            <w:szCs w:val="24"/>
          </w:rPr>
          <w:delText>CWRU</w:delText>
        </w:r>
        <w:r w:rsidRPr="008C3D98" w:rsidDel="001C67B2">
          <w:rPr>
            <w:rFonts w:cs="Calibri"/>
            <w:sz w:val="24"/>
            <w:szCs w:val="24"/>
          </w:rPr>
          <w:delText>, Cleveland, Ohio</w:delText>
        </w:r>
      </w:del>
    </w:p>
    <w:p w:rsidR="00975A74" w:rsidRPr="00975A74" w:rsidDel="00C966F5" w:rsidRDefault="00AA376D" w:rsidP="00975A74">
      <w:pPr>
        <w:pStyle w:val="ListParagraph"/>
        <w:numPr>
          <w:ilvl w:val="0"/>
          <w:numId w:val="6"/>
        </w:numPr>
        <w:spacing w:after="0"/>
        <w:ind w:left="720"/>
        <w:rPr>
          <w:del w:id="48" w:author="Anne Weber" w:date="2010-01-12T14:52:00Z"/>
          <w:rFonts w:ascii="Cambria" w:hAnsi="Cambria"/>
          <w:sz w:val="24"/>
          <w:szCs w:val="24"/>
          <w:u w:val="single"/>
        </w:rPr>
      </w:pPr>
      <w:del w:id="49" w:author="Anne Weber" w:date="2010-01-12T14:52:00Z">
        <w:r w:rsidDel="00C966F5">
          <w:rPr>
            <w:rFonts w:ascii="Cambria" w:hAnsi="Cambria"/>
            <w:sz w:val="24"/>
            <w:szCs w:val="24"/>
            <w:u w:val="single"/>
          </w:rPr>
          <w:delText xml:space="preserve">Analysis </w:delText>
        </w:r>
      </w:del>
      <w:del w:id="50" w:author="Anne Weber" w:date="2010-01-12T14:34:00Z">
        <w:r w:rsidDel="001C67B2">
          <w:rPr>
            <w:rFonts w:ascii="Cambria" w:hAnsi="Cambria"/>
            <w:sz w:val="24"/>
            <w:szCs w:val="24"/>
            <w:u w:val="single"/>
          </w:rPr>
          <w:delText xml:space="preserve"> </w:delText>
        </w:r>
      </w:del>
      <w:del w:id="51" w:author="Anne Weber" w:date="2010-01-12T14:52:00Z">
        <w:r w:rsidDel="00C966F5">
          <w:rPr>
            <w:rFonts w:ascii="Cambria" w:hAnsi="Cambria"/>
            <w:sz w:val="24"/>
            <w:szCs w:val="24"/>
            <w:u w:val="single"/>
          </w:rPr>
          <w:delText xml:space="preserve">of Heavy Hydrocarbon Fuels </w:delText>
        </w:r>
        <w:r w:rsidR="00975A74" w:rsidRPr="00975A74" w:rsidDel="00C966F5">
          <w:rPr>
            <w:rFonts w:ascii="Cambria" w:hAnsi="Cambria"/>
            <w:sz w:val="24"/>
            <w:szCs w:val="24"/>
            <w:u w:val="single"/>
          </w:rPr>
          <w:delText>using Gas Chromatography with Mas</w:delText>
        </w:r>
        <w:r w:rsidR="00106D20" w:rsidDel="00C966F5">
          <w:rPr>
            <w:rFonts w:ascii="Cambria" w:hAnsi="Cambria"/>
            <w:sz w:val="24"/>
            <w:szCs w:val="24"/>
            <w:u w:val="single"/>
          </w:rPr>
          <w:delText>s Spectrometry</w:delText>
        </w:r>
      </w:del>
    </w:p>
    <w:p w:rsidR="00DE5430" w:rsidDel="00C966F5" w:rsidRDefault="00DE5430" w:rsidP="00975A74">
      <w:pPr>
        <w:pStyle w:val="ListParagraph"/>
        <w:numPr>
          <w:ilvl w:val="1"/>
          <w:numId w:val="6"/>
        </w:numPr>
        <w:spacing w:after="0"/>
        <w:ind w:left="1440"/>
        <w:rPr>
          <w:del w:id="52" w:author="Anne Weber" w:date="2010-01-12T14:52:00Z"/>
          <w:rFonts w:ascii="Cambria" w:hAnsi="Cambria"/>
          <w:sz w:val="24"/>
          <w:szCs w:val="24"/>
        </w:rPr>
      </w:pPr>
      <w:del w:id="53" w:author="Anne Weber" w:date="2010-01-12T14:52:00Z">
        <w:r w:rsidDel="00C966F5">
          <w:rPr>
            <w:rFonts w:ascii="Cambria" w:hAnsi="Cambria"/>
            <w:sz w:val="24"/>
            <w:szCs w:val="24"/>
          </w:rPr>
          <w:delText xml:space="preserve">Work partially supported by Summer Undergraduate Research in Energy Sciences grant from CWRU, </w:delText>
        </w:r>
      </w:del>
      <w:del w:id="54" w:author="Anne Weber" w:date="2010-01-12T14:33:00Z">
        <w:r w:rsidDel="001C67B2">
          <w:rPr>
            <w:rFonts w:ascii="Cambria" w:hAnsi="Cambria"/>
            <w:sz w:val="24"/>
            <w:szCs w:val="24"/>
          </w:rPr>
          <w:delText xml:space="preserve">Summer </w:delText>
        </w:r>
      </w:del>
      <w:del w:id="55" w:author="Anne Weber" w:date="2010-01-12T14:52:00Z">
        <w:r w:rsidDel="00C966F5">
          <w:rPr>
            <w:rFonts w:ascii="Cambria" w:hAnsi="Cambria"/>
            <w:sz w:val="24"/>
            <w:szCs w:val="24"/>
          </w:rPr>
          <w:delText>2008</w:delText>
        </w:r>
      </w:del>
    </w:p>
    <w:p w:rsidR="006048FB" w:rsidRPr="00DE5430" w:rsidDel="00C966F5" w:rsidRDefault="006048FB" w:rsidP="00975A74">
      <w:pPr>
        <w:pStyle w:val="ListParagraph"/>
        <w:numPr>
          <w:ilvl w:val="1"/>
          <w:numId w:val="6"/>
        </w:numPr>
        <w:spacing w:after="0"/>
        <w:ind w:left="1440"/>
        <w:rPr>
          <w:del w:id="56" w:author="Anne Weber" w:date="2010-01-12T14:52:00Z"/>
          <w:rFonts w:ascii="Cambria" w:hAnsi="Cambria"/>
          <w:sz w:val="24"/>
          <w:szCs w:val="24"/>
        </w:rPr>
      </w:pPr>
      <w:del w:id="57" w:author="Anne Weber" w:date="2010-01-12T14:52:00Z">
        <w:r w:rsidDel="00C966F5">
          <w:rPr>
            <w:rFonts w:ascii="Cambria" w:hAnsi="Cambria"/>
            <w:sz w:val="24"/>
            <w:szCs w:val="24"/>
          </w:rPr>
          <w:delText xml:space="preserve">Participated in the 2009 </w:delText>
        </w:r>
      </w:del>
      <w:del w:id="58" w:author="Anne Weber" w:date="2010-01-12T14:34:00Z">
        <w:r w:rsidDel="001C67B2">
          <w:rPr>
            <w:rFonts w:ascii="Cambria" w:hAnsi="Cambria"/>
            <w:sz w:val="24"/>
            <w:szCs w:val="24"/>
          </w:rPr>
          <w:delText xml:space="preserve">SOURCE </w:delText>
        </w:r>
      </w:del>
      <w:del w:id="59" w:author="Anne Weber" w:date="2010-01-12T14:52:00Z">
        <w:r w:rsidDel="00C966F5">
          <w:rPr>
            <w:rFonts w:ascii="Cambria" w:hAnsi="Cambria"/>
            <w:sz w:val="24"/>
            <w:szCs w:val="24"/>
          </w:rPr>
          <w:delText xml:space="preserve">Symposium and Poster Session, sponsored by the Support </w:delText>
        </w:r>
      </w:del>
      <w:del w:id="60" w:author="Anne Weber" w:date="2010-01-12T14:34:00Z">
        <w:r w:rsidDel="001C67B2">
          <w:rPr>
            <w:rFonts w:ascii="Cambria" w:hAnsi="Cambria"/>
            <w:sz w:val="24"/>
            <w:szCs w:val="24"/>
          </w:rPr>
          <w:delText>O</w:delText>
        </w:r>
      </w:del>
      <w:del w:id="61" w:author="Anne Weber" w:date="2010-01-12T14:52:00Z">
        <w:r w:rsidDel="00C966F5">
          <w:rPr>
            <w:rFonts w:ascii="Cambria" w:hAnsi="Cambria"/>
            <w:sz w:val="24"/>
            <w:szCs w:val="24"/>
          </w:rPr>
          <w:delText xml:space="preserve">f Undergraduate Research and Creative Endeavors </w:delText>
        </w:r>
      </w:del>
      <w:del w:id="62" w:author="Anne Weber" w:date="2010-01-12T14:34:00Z">
        <w:r w:rsidDel="001C67B2">
          <w:rPr>
            <w:rFonts w:ascii="Cambria" w:hAnsi="Cambria"/>
            <w:sz w:val="24"/>
            <w:szCs w:val="24"/>
          </w:rPr>
          <w:delText xml:space="preserve">(SOURCE) </w:delText>
        </w:r>
      </w:del>
      <w:del w:id="63" w:author="Anne Weber" w:date="2010-01-12T14:52:00Z">
        <w:r w:rsidDel="00C966F5">
          <w:rPr>
            <w:rFonts w:ascii="Cambria" w:hAnsi="Cambria"/>
            <w:sz w:val="24"/>
            <w:szCs w:val="24"/>
          </w:rPr>
          <w:delText>Office</w:delText>
        </w:r>
      </w:del>
    </w:p>
    <w:p w:rsidR="00464056" w:rsidDel="00C966F5" w:rsidRDefault="00464056" w:rsidP="00B73B36">
      <w:pPr>
        <w:pStyle w:val="ListParagraph"/>
        <w:numPr>
          <w:ilvl w:val="1"/>
          <w:numId w:val="6"/>
        </w:numPr>
        <w:spacing w:after="0"/>
        <w:ind w:left="1440"/>
        <w:rPr>
          <w:del w:id="64" w:author="Anne Weber" w:date="2010-01-12T14:52:00Z"/>
          <w:rFonts w:ascii="Cambria" w:hAnsi="Cambria"/>
          <w:sz w:val="24"/>
          <w:szCs w:val="24"/>
        </w:rPr>
      </w:pPr>
      <w:del w:id="65" w:author="Anne Weber" w:date="2010-01-12T14:52:00Z">
        <w:r w:rsidRPr="00464056" w:rsidDel="00C966F5">
          <w:rPr>
            <w:rFonts w:ascii="Cambria" w:hAnsi="Cambria"/>
            <w:sz w:val="24"/>
            <w:szCs w:val="24"/>
          </w:rPr>
          <w:delText xml:space="preserve">Characterized the composition of </w:delText>
        </w:r>
        <w:r w:rsidDel="00C966F5">
          <w:rPr>
            <w:rFonts w:ascii="Cambria" w:hAnsi="Cambria"/>
            <w:sz w:val="24"/>
            <w:szCs w:val="24"/>
          </w:rPr>
          <w:delText>unburned</w:delText>
        </w:r>
        <w:r w:rsidR="00BC418F" w:rsidDel="00C966F5">
          <w:rPr>
            <w:rFonts w:ascii="Cambria" w:hAnsi="Cambria"/>
            <w:sz w:val="24"/>
            <w:szCs w:val="24"/>
          </w:rPr>
          <w:delText xml:space="preserve"> conventional and synthetic</w:delText>
        </w:r>
        <w:r w:rsidDel="00C966F5">
          <w:rPr>
            <w:rFonts w:ascii="Cambria" w:hAnsi="Cambria"/>
            <w:sz w:val="24"/>
            <w:szCs w:val="24"/>
          </w:rPr>
          <w:delText xml:space="preserve"> </w:delText>
        </w:r>
        <w:r w:rsidR="00B779A6" w:rsidDel="00C966F5">
          <w:rPr>
            <w:rFonts w:ascii="Cambria" w:hAnsi="Cambria"/>
            <w:sz w:val="24"/>
            <w:szCs w:val="24"/>
          </w:rPr>
          <w:delText xml:space="preserve">jet fuels </w:delText>
        </w:r>
        <w:r w:rsidR="006A5ED8" w:rsidDel="00C966F5">
          <w:rPr>
            <w:rFonts w:ascii="Cambria" w:hAnsi="Cambria"/>
            <w:sz w:val="24"/>
            <w:szCs w:val="24"/>
          </w:rPr>
          <w:delText>(</w:delText>
        </w:r>
        <w:r w:rsidRPr="00464056" w:rsidDel="00C966F5">
          <w:rPr>
            <w:rFonts w:ascii="Cambria" w:hAnsi="Cambria"/>
            <w:sz w:val="24"/>
            <w:szCs w:val="24"/>
          </w:rPr>
          <w:delText>Jet-A, JP-8 and S-</w:delText>
        </w:r>
        <w:r w:rsidDel="00C966F5">
          <w:rPr>
            <w:rFonts w:ascii="Cambria" w:hAnsi="Cambria"/>
            <w:sz w:val="24"/>
            <w:szCs w:val="24"/>
          </w:rPr>
          <w:delText>8</w:delText>
        </w:r>
        <w:r w:rsidR="006A5ED8" w:rsidDel="00C966F5">
          <w:rPr>
            <w:rFonts w:ascii="Cambria" w:hAnsi="Cambria"/>
            <w:sz w:val="24"/>
            <w:szCs w:val="24"/>
          </w:rPr>
          <w:delText>)</w:delText>
        </w:r>
      </w:del>
    </w:p>
    <w:p w:rsidR="00D72364" w:rsidRDefault="00AA376D" w:rsidP="00AA376D">
      <w:pPr>
        <w:spacing w:after="0"/>
        <w:rPr>
          <w:rFonts w:ascii="Cambria" w:hAnsi="Cambria"/>
          <w:b/>
          <w:sz w:val="26"/>
          <w:szCs w:val="26"/>
        </w:rPr>
      </w:pPr>
      <w:r>
        <w:rPr>
          <w:rFonts w:ascii="Cambria" w:hAnsi="Cambria"/>
          <w:b/>
          <w:sz w:val="26"/>
          <w:szCs w:val="26"/>
        </w:rPr>
        <w:t>Master’s Thesis (</w:t>
      </w:r>
      <w:del w:id="66" w:author="Anne Weber" w:date="2010-01-12T14:54:00Z">
        <w:r w:rsidDel="00C966F5">
          <w:rPr>
            <w:rFonts w:ascii="Cambria" w:hAnsi="Cambria"/>
            <w:b/>
            <w:sz w:val="26"/>
            <w:szCs w:val="26"/>
          </w:rPr>
          <w:delText>Ongoing</w:delText>
        </w:r>
        <w:r w:rsidR="00106D20" w:rsidDel="00C966F5">
          <w:rPr>
            <w:rFonts w:ascii="Cambria" w:hAnsi="Cambria"/>
            <w:b/>
            <w:sz w:val="26"/>
            <w:szCs w:val="26"/>
          </w:rPr>
          <w:delText xml:space="preserve">, </w:delText>
        </w:r>
      </w:del>
      <w:r w:rsidR="00106D20">
        <w:rPr>
          <w:rFonts w:ascii="Cambria" w:hAnsi="Cambria"/>
          <w:b/>
          <w:sz w:val="26"/>
          <w:szCs w:val="26"/>
        </w:rPr>
        <w:t>Planned Completion: May</w:t>
      </w:r>
      <w:del w:id="67" w:author="Anne Weber" w:date="2010-01-12T14:34:00Z">
        <w:r w:rsidR="00106D20" w:rsidDel="001C67B2">
          <w:rPr>
            <w:rFonts w:ascii="Cambria" w:hAnsi="Cambria"/>
            <w:b/>
            <w:sz w:val="26"/>
            <w:szCs w:val="26"/>
          </w:rPr>
          <w:delText>,</w:delText>
        </w:r>
      </w:del>
      <w:r w:rsidR="00106D20">
        <w:rPr>
          <w:rFonts w:ascii="Cambria" w:hAnsi="Cambria"/>
          <w:b/>
          <w:sz w:val="26"/>
          <w:szCs w:val="26"/>
        </w:rPr>
        <w:t xml:space="preserve"> 2010</w:t>
      </w:r>
      <w:r>
        <w:rPr>
          <w:rFonts w:ascii="Cambria" w:hAnsi="Cambria"/>
          <w:b/>
          <w:sz w:val="26"/>
          <w:szCs w:val="26"/>
        </w:rPr>
        <w:t>)</w:t>
      </w:r>
    </w:p>
    <w:p w:rsidR="00AA376D" w:rsidRPr="00106D20" w:rsidRDefault="00106D20" w:rsidP="00AA376D">
      <w:pPr>
        <w:spacing w:after="0"/>
        <w:rPr>
          <w:rFonts w:cs="Calibri"/>
          <w:sz w:val="24"/>
          <w:szCs w:val="24"/>
        </w:rPr>
      </w:pPr>
      <w:r>
        <w:rPr>
          <w:rFonts w:cs="Calibri"/>
          <w:b/>
          <w:sz w:val="24"/>
          <w:szCs w:val="24"/>
        </w:rPr>
        <w:t xml:space="preserve">Combustion Laboratory, </w:t>
      </w:r>
      <w:r>
        <w:rPr>
          <w:rFonts w:cs="Calibri"/>
          <w:sz w:val="24"/>
          <w:szCs w:val="24"/>
        </w:rPr>
        <w:t>U</w:t>
      </w:r>
      <w:ins w:id="68" w:author="Anne Weber" w:date="2010-01-12T14:34:00Z">
        <w:r w:rsidR="001C67B2">
          <w:rPr>
            <w:rFonts w:cs="Calibri"/>
            <w:sz w:val="24"/>
            <w:szCs w:val="24"/>
          </w:rPr>
          <w:t xml:space="preserve">niversity of </w:t>
        </w:r>
      </w:ins>
      <w:r>
        <w:rPr>
          <w:rFonts w:cs="Calibri"/>
          <w:sz w:val="24"/>
          <w:szCs w:val="24"/>
        </w:rPr>
        <w:t>Conn</w:t>
      </w:r>
      <w:ins w:id="69" w:author="Anne Weber" w:date="2010-01-12T14:34:00Z">
        <w:r w:rsidR="001C67B2">
          <w:rPr>
            <w:rFonts w:cs="Calibri"/>
            <w:sz w:val="24"/>
            <w:szCs w:val="24"/>
          </w:rPr>
          <w:t>ecticut</w:t>
        </w:r>
      </w:ins>
      <w:r>
        <w:rPr>
          <w:rFonts w:cs="Calibri"/>
          <w:sz w:val="24"/>
          <w:szCs w:val="24"/>
        </w:rPr>
        <w:t>, Storrs, C</w:t>
      </w:r>
      <w:ins w:id="70" w:author="Anne Weber" w:date="2010-01-12T14:35:00Z">
        <w:r w:rsidR="001C67B2">
          <w:rPr>
            <w:rFonts w:cs="Calibri"/>
            <w:sz w:val="24"/>
            <w:szCs w:val="24"/>
          </w:rPr>
          <w:t>T</w:t>
        </w:r>
      </w:ins>
      <w:del w:id="71" w:author="Anne Weber" w:date="2010-01-12T14:35:00Z">
        <w:r w:rsidDel="001C67B2">
          <w:rPr>
            <w:rFonts w:cs="Calibri"/>
            <w:sz w:val="24"/>
            <w:szCs w:val="24"/>
          </w:rPr>
          <w:delText>onnecticut</w:delText>
        </w:r>
      </w:del>
    </w:p>
    <w:p w:rsidR="00B67AFF" w:rsidRPr="00B67AFF" w:rsidRDefault="00B67AFF" w:rsidP="00B67AFF">
      <w:pPr>
        <w:pStyle w:val="ListParagraph"/>
        <w:numPr>
          <w:ilvl w:val="0"/>
          <w:numId w:val="6"/>
        </w:numPr>
        <w:spacing w:after="0"/>
        <w:ind w:left="720"/>
        <w:rPr>
          <w:rFonts w:ascii="Cambria" w:hAnsi="Cambria"/>
          <w:sz w:val="24"/>
          <w:szCs w:val="24"/>
        </w:rPr>
      </w:pPr>
      <w:r w:rsidRPr="00B67AFF">
        <w:rPr>
          <w:rFonts w:ascii="Cambria" w:hAnsi="Cambria"/>
          <w:sz w:val="24"/>
          <w:szCs w:val="24"/>
          <w:u w:val="single"/>
        </w:rPr>
        <w:t>Autoignition</w:t>
      </w:r>
      <w:r w:rsidR="009309E7">
        <w:rPr>
          <w:rFonts w:ascii="Cambria" w:hAnsi="Cambria"/>
          <w:sz w:val="24"/>
          <w:szCs w:val="24"/>
          <w:u w:val="single"/>
        </w:rPr>
        <w:t xml:space="preserve"> Analysis</w:t>
      </w:r>
      <w:r w:rsidRPr="00B67AFF">
        <w:rPr>
          <w:rFonts w:ascii="Cambria" w:hAnsi="Cambria"/>
          <w:sz w:val="24"/>
          <w:szCs w:val="24"/>
          <w:u w:val="single"/>
        </w:rPr>
        <w:t xml:space="preserve"> of </w:t>
      </w:r>
      <w:r w:rsidR="00BA613A">
        <w:rPr>
          <w:rFonts w:ascii="Cambria" w:hAnsi="Cambria"/>
          <w:sz w:val="24"/>
          <w:szCs w:val="24"/>
          <w:u w:val="single"/>
        </w:rPr>
        <w:t>Butanol Isomers</w:t>
      </w:r>
      <w:r w:rsidRPr="00B67AFF">
        <w:rPr>
          <w:rFonts w:ascii="Cambria" w:hAnsi="Cambria"/>
          <w:sz w:val="24"/>
          <w:szCs w:val="24"/>
          <w:u w:val="single"/>
        </w:rPr>
        <w:t xml:space="preserve"> at Elevated Pressure using a Rapid Compression Machine</w:t>
      </w:r>
    </w:p>
    <w:p w:rsidR="00106D20" w:rsidRDefault="00106D20" w:rsidP="00B67AFF">
      <w:pPr>
        <w:pStyle w:val="ListParagraph"/>
        <w:numPr>
          <w:ilvl w:val="1"/>
          <w:numId w:val="6"/>
        </w:numPr>
        <w:spacing w:after="0"/>
        <w:ind w:left="1440"/>
        <w:rPr>
          <w:rFonts w:ascii="Cambria" w:hAnsi="Cambria"/>
          <w:sz w:val="24"/>
          <w:szCs w:val="24"/>
        </w:rPr>
      </w:pPr>
      <w:r>
        <w:rPr>
          <w:rFonts w:ascii="Cambria" w:hAnsi="Cambria"/>
          <w:sz w:val="24"/>
          <w:szCs w:val="24"/>
        </w:rPr>
        <w:t xml:space="preserve">Developed </w:t>
      </w:r>
      <w:proofErr w:type="spellStart"/>
      <w:r>
        <w:rPr>
          <w:rFonts w:ascii="Cambria" w:hAnsi="Cambria"/>
          <w:sz w:val="24"/>
          <w:szCs w:val="24"/>
        </w:rPr>
        <w:t>LabView</w:t>
      </w:r>
      <w:proofErr w:type="spellEnd"/>
      <w:r>
        <w:rPr>
          <w:rFonts w:ascii="Cambria" w:hAnsi="Cambria"/>
          <w:sz w:val="24"/>
          <w:szCs w:val="24"/>
        </w:rPr>
        <w:t xml:space="preserve"> instrument to control data sampling from the </w:t>
      </w:r>
      <w:ins w:id="72" w:author="Anne Weber" w:date="2010-01-12T14:35:00Z">
        <w:r w:rsidR="001C67B2">
          <w:rPr>
            <w:rFonts w:ascii="Cambria" w:hAnsi="Cambria"/>
            <w:sz w:val="24"/>
            <w:szCs w:val="24"/>
          </w:rPr>
          <w:t>r</w:t>
        </w:r>
      </w:ins>
      <w:del w:id="73" w:author="Anne Weber" w:date="2010-01-12T14:35:00Z">
        <w:r w:rsidDel="001C67B2">
          <w:rPr>
            <w:rFonts w:ascii="Cambria" w:hAnsi="Cambria"/>
            <w:sz w:val="24"/>
            <w:szCs w:val="24"/>
          </w:rPr>
          <w:delText>R</w:delText>
        </w:r>
      </w:del>
      <w:r>
        <w:rPr>
          <w:rFonts w:ascii="Cambria" w:hAnsi="Cambria"/>
          <w:sz w:val="24"/>
          <w:szCs w:val="24"/>
        </w:rPr>
        <w:t xml:space="preserve">apid </w:t>
      </w:r>
      <w:ins w:id="74" w:author="Anne Weber" w:date="2010-01-12T14:35:00Z">
        <w:r w:rsidR="001C67B2">
          <w:rPr>
            <w:rFonts w:ascii="Cambria" w:hAnsi="Cambria"/>
            <w:sz w:val="24"/>
            <w:szCs w:val="24"/>
          </w:rPr>
          <w:t>c</w:t>
        </w:r>
      </w:ins>
      <w:del w:id="75" w:author="Anne Weber" w:date="2010-01-12T14:35:00Z">
        <w:r w:rsidDel="001C67B2">
          <w:rPr>
            <w:rFonts w:ascii="Cambria" w:hAnsi="Cambria"/>
            <w:sz w:val="24"/>
            <w:szCs w:val="24"/>
          </w:rPr>
          <w:delText>C</w:delText>
        </w:r>
      </w:del>
      <w:r>
        <w:rPr>
          <w:rFonts w:ascii="Cambria" w:hAnsi="Cambria"/>
          <w:sz w:val="24"/>
          <w:szCs w:val="24"/>
        </w:rPr>
        <w:t xml:space="preserve">ompression </w:t>
      </w:r>
      <w:ins w:id="76" w:author="Anne Weber" w:date="2010-01-12T14:35:00Z">
        <w:r w:rsidR="001C67B2">
          <w:rPr>
            <w:rFonts w:ascii="Cambria" w:hAnsi="Cambria"/>
            <w:sz w:val="24"/>
            <w:szCs w:val="24"/>
          </w:rPr>
          <w:t>m</w:t>
        </w:r>
      </w:ins>
      <w:del w:id="77" w:author="Anne Weber" w:date="2010-01-12T14:35:00Z">
        <w:r w:rsidDel="001C67B2">
          <w:rPr>
            <w:rFonts w:ascii="Cambria" w:hAnsi="Cambria"/>
            <w:sz w:val="24"/>
            <w:szCs w:val="24"/>
          </w:rPr>
          <w:delText>M</w:delText>
        </w:r>
      </w:del>
      <w:r>
        <w:rPr>
          <w:rFonts w:ascii="Cambria" w:hAnsi="Cambria"/>
          <w:sz w:val="24"/>
          <w:szCs w:val="24"/>
        </w:rPr>
        <w:t xml:space="preserve">achine </w:t>
      </w:r>
      <w:del w:id="78" w:author="Anne Weber" w:date="2010-01-12T14:35:00Z">
        <w:r w:rsidDel="001C67B2">
          <w:rPr>
            <w:rFonts w:ascii="Cambria" w:hAnsi="Cambria"/>
            <w:sz w:val="24"/>
            <w:szCs w:val="24"/>
          </w:rPr>
          <w:delText>(RCM)</w:delText>
        </w:r>
      </w:del>
    </w:p>
    <w:p w:rsidR="008E0DAB" w:rsidRPr="008E0DAB" w:rsidRDefault="008E0DAB" w:rsidP="008E0DAB">
      <w:pPr>
        <w:pStyle w:val="ListParagraph"/>
        <w:numPr>
          <w:ilvl w:val="1"/>
          <w:numId w:val="6"/>
        </w:numPr>
        <w:spacing w:after="0"/>
        <w:ind w:left="1440"/>
        <w:rPr>
          <w:rFonts w:ascii="Cambria" w:hAnsi="Cambria"/>
          <w:sz w:val="24"/>
          <w:szCs w:val="24"/>
        </w:rPr>
      </w:pPr>
      <w:r>
        <w:rPr>
          <w:rFonts w:ascii="Cambria" w:hAnsi="Cambria"/>
          <w:sz w:val="24"/>
          <w:szCs w:val="24"/>
        </w:rPr>
        <w:t xml:space="preserve">Designed and constructed an electrical circuit and mechanical system to control diaphragm puncture timing on a sampling apparatus for the </w:t>
      </w:r>
      <w:ins w:id="79" w:author="Anne Weber" w:date="2010-01-12T14:35:00Z">
        <w:r w:rsidR="001C67B2">
          <w:rPr>
            <w:rFonts w:ascii="Cambria" w:hAnsi="Cambria"/>
            <w:sz w:val="24"/>
            <w:szCs w:val="24"/>
          </w:rPr>
          <w:t>rapid compression machine</w:t>
        </w:r>
        <w:r w:rsidR="001C67B2">
          <w:rPr>
            <w:rFonts w:ascii="Cambria" w:hAnsi="Cambria"/>
            <w:sz w:val="24"/>
            <w:szCs w:val="24"/>
          </w:rPr>
          <w:t xml:space="preserve"> </w:t>
        </w:r>
      </w:ins>
      <w:del w:id="80" w:author="Anne Weber" w:date="2010-01-12T14:35:00Z">
        <w:r w:rsidDel="001C67B2">
          <w:rPr>
            <w:rFonts w:ascii="Cambria" w:hAnsi="Cambria"/>
            <w:sz w:val="24"/>
            <w:szCs w:val="24"/>
          </w:rPr>
          <w:delText>RCM</w:delText>
        </w:r>
      </w:del>
    </w:p>
    <w:p w:rsidR="00B67AFF" w:rsidRDefault="00106D20" w:rsidP="00B67AFF">
      <w:pPr>
        <w:pStyle w:val="ListParagraph"/>
        <w:numPr>
          <w:ilvl w:val="1"/>
          <w:numId w:val="6"/>
        </w:numPr>
        <w:spacing w:after="0"/>
        <w:ind w:left="1440"/>
        <w:rPr>
          <w:rFonts w:ascii="Cambria" w:hAnsi="Cambria"/>
          <w:sz w:val="24"/>
          <w:szCs w:val="24"/>
        </w:rPr>
      </w:pPr>
      <w:r>
        <w:rPr>
          <w:rFonts w:ascii="Cambria" w:hAnsi="Cambria"/>
          <w:sz w:val="24"/>
          <w:szCs w:val="24"/>
        </w:rPr>
        <w:t>Operating</w:t>
      </w:r>
      <w:r w:rsidR="00B67AFF">
        <w:rPr>
          <w:rFonts w:ascii="Cambria" w:hAnsi="Cambria"/>
          <w:sz w:val="24"/>
          <w:szCs w:val="24"/>
        </w:rPr>
        <w:t xml:space="preserve"> the </w:t>
      </w:r>
      <w:ins w:id="81" w:author="Anne Weber" w:date="2010-01-12T14:35:00Z">
        <w:r w:rsidR="001C67B2">
          <w:rPr>
            <w:rFonts w:ascii="Cambria" w:hAnsi="Cambria"/>
            <w:sz w:val="24"/>
            <w:szCs w:val="24"/>
          </w:rPr>
          <w:t>rapid compression machine</w:t>
        </w:r>
        <w:r w:rsidR="001C67B2">
          <w:rPr>
            <w:rFonts w:ascii="Cambria" w:hAnsi="Cambria"/>
            <w:sz w:val="24"/>
            <w:szCs w:val="24"/>
          </w:rPr>
          <w:t xml:space="preserve"> </w:t>
        </w:r>
      </w:ins>
      <w:del w:id="82" w:author="Anne Weber" w:date="2010-01-12T14:35:00Z">
        <w:r w:rsidDel="001C67B2">
          <w:rPr>
            <w:rFonts w:ascii="Cambria" w:hAnsi="Cambria"/>
            <w:sz w:val="24"/>
            <w:szCs w:val="24"/>
          </w:rPr>
          <w:delText>RCM</w:delText>
        </w:r>
        <w:r w:rsidR="00B67AFF" w:rsidDel="001C67B2">
          <w:rPr>
            <w:rFonts w:ascii="Cambria" w:hAnsi="Cambria"/>
            <w:sz w:val="24"/>
            <w:szCs w:val="24"/>
          </w:rPr>
          <w:delText xml:space="preserve"> </w:delText>
        </w:r>
      </w:del>
      <w:r w:rsidR="00B67AFF">
        <w:rPr>
          <w:rFonts w:ascii="Cambria" w:hAnsi="Cambria"/>
          <w:sz w:val="24"/>
          <w:szCs w:val="24"/>
        </w:rPr>
        <w:t>to measure the autoignition delay associated with the four isomers of  butanol</w:t>
      </w:r>
    </w:p>
    <w:p w:rsidR="00106D20" w:rsidRDefault="00106D20" w:rsidP="00B67AFF">
      <w:pPr>
        <w:pStyle w:val="ListParagraph"/>
        <w:numPr>
          <w:ilvl w:val="1"/>
          <w:numId w:val="6"/>
        </w:numPr>
        <w:spacing w:after="0"/>
        <w:ind w:left="1440"/>
        <w:rPr>
          <w:rFonts w:ascii="Cambria" w:hAnsi="Cambria"/>
          <w:sz w:val="24"/>
          <w:szCs w:val="24"/>
        </w:rPr>
      </w:pPr>
      <w:r>
        <w:rPr>
          <w:rFonts w:ascii="Cambria" w:hAnsi="Cambria"/>
          <w:sz w:val="24"/>
          <w:szCs w:val="24"/>
        </w:rPr>
        <w:t xml:space="preserve">Operating the </w:t>
      </w:r>
      <w:ins w:id="83" w:author="Anne Weber" w:date="2010-01-12T14:35:00Z">
        <w:r w:rsidR="001C67B2">
          <w:rPr>
            <w:rFonts w:ascii="Cambria" w:hAnsi="Cambria"/>
            <w:sz w:val="24"/>
            <w:szCs w:val="24"/>
          </w:rPr>
          <w:t>g</w:t>
        </w:r>
      </w:ins>
      <w:del w:id="84" w:author="Anne Weber" w:date="2010-01-12T14:35:00Z">
        <w:r w:rsidDel="001C67B2">
          <w:rPr>
            <w:rFonts w:ascii="Cambria" w:hAnsi="Cambria"/>
            <w:sz w:val="24"/>
            <w:szCs w:val="24"/>
          </w:rPr>
          <w:delText>G</w:delText>
        </w:r>
      </w:del>
      <w:r>
        <w:rPr>
          <w:rFonts w:ascii="Cambria" w:hAnsi="Cambria"/>
          <w:sz w:val="24"/>
          <w:szCs w:val="24"/>
        </w:rPr>
        <w:t xml:space="preserve">as </w:t>
      </w:r>
      <w:ins w:id="85" w:author="Anne Weber" w:date="2010-01-12T14:35:00Z">
        <w:r w:rsidR="001C67B2">
          <w:rPr>
            <w:rFonts w:ascii="Cambria" w:hAnsi="Cambria"/>
            <w:sz w:val="24"/>
            <w:szCs w:val="24"/>
          </w:rPr>
          <w:t>c</w:t>
        </w:r>
      </w:ins>
      <w:del w:id="86" w:author="Anne Weber" w:date="2010-01-12T14:35:00Z">
        <w:r w:rsidDel="001C67B2">
          <w:rPr>
            <w:rFonts w:ascii="Cambria" w:hAnsi="Cambria"/>
            <w:sz w:val="24"/>
            <w:szCs w:val="24"/>
          </w:rPr>
          <w:delText>C</w:delText>
        </w:r>
      </w:del>
      <w:r>
        <w:rPr>
          <w:rFonts w:ascii="Cambria" w:hAnsi="Cambria"/>
          <w:sz w:val="24"/>
          <w:szCs w:val="24"/>
        </w:rPr>
        <w:t xml:space="preserve">hromatograph, </w:t>
      </w:r>
      <w:ins w:id="87" w:author="Anne Weber" w:date="2010-01-12T14:35:00Z">
        <w:r w:rsidR="001C67B2">
          <w:rPr>
            <w:rFonts w:ascii="Cambria" w:hAnsi="Cambria"/>
            <w:sz w:val="24"/>
            <w:szCs w:val="24"/>
          </w:rPr>
          <w:t>m</w:t>
        </w:r>
      </w:ins>
      <w:del w:id="88" w:author="Anne Weber" w:date="2010-01-12T14:35:00Z">
        <w:r w:rsidDel="001C67B2">
          <w:rPr>
            <w:rFonts w:ascii="Cambria" w:hAnsi="Cambria"/>
            <w:sz w:val="24"/>
            <w:szCs w:val="24"/>
          </w:rPr>
          <w:delText>M</w:delText>
        </w:r>
      </w:del>
      <w:r>
        <w:rPr>
          <w:rFonts w:ascii="Cambria" w:hAnsi="Cambria"/>
          <w:sz w:val="24"/>
          <w:szCs w:val="24"/>
        </w:rPr>
        <w:t xml:space="preserve">ass </w:t>
      </w:r>
      <w:ins w:id="89" w:author="Anne Weber" w:date="2010-01-12T14:35:00Z">
        <w:r w:rsidR="001C67B2">
          <w:rPr>
            <w:rFonts w:ascii="Cambria" w:hAnsi="Cambria"/>
            <w:sz w:val="24"/>
            <w:szCs w:val="24"/>
          </w:rPr>
          <w:t>s</w:t>
        </w:r>
      </w:ins>
      <w:del w:id="90" w:author="Anne Weber" w:date="2010-01-12T14:35:00Z">
        <w:r w:rsidDel="001C67B2">
          <w:rPr>
            <w:rFonts w:ascii="Cambria" w:hAnsi="Cambria"/>
            <w:sz w:val="24"/>
            <w:szCs w:val="24"/>
          </w:rPr>
          <w:delText>S</w:delText>
        </w:r>
      </w:del>
      <w:r>
        <w:rPr>
          <w:rFonts w:ascii="Cambria" w:hAnsi="Cambria"/>
          <w:sz w:val="24"/>
          <w:szCs w:val="24"/>
        </w:rPr>
        <w:t>pectrometer</w:t>
      </w:r>
      <w:ins w:id="91" w:author="Anne Weber" w:date="2010-01-12T14:35:00Z">
        <w:r w:rsidR="001C67B2">
          <w:rPr>
            <w:rFonts w:ascii="Cambria" w:hAnsi="Cambria"/>
            <w:sz w:val="24"/>
            <w:szCs w:val="24"/>
          </w:rPr>
          <w:t>,</w:t>
        </w:r>
      </w:ins>
      <w:r>
        <w:rPr>
          <w:rFonts w:ascii="Cambria" w:hAnsi="Cambria"/>
          <w:sz w:val="24"/>
          <w:szCs w:val="24"/>
        </w:rPr>
        <w:t xml:space="preserve"> and </w:t>
      </w:r>
      <w:ins w:id="92" w:author="Anne Weber" w:date="2010-01-12T14:35:00Z">
        <w:r w:rsidR="001C67B2">
          <w:rPr>
            <w:rFonts w:ascii="Cambria" w:hAnsi="Cambria"/>
            <w:sz w:val="24"/>
            <w:szCs w:val="24"/>
          </w:rPr>
          <w:t>f</w:t>
        </w:r>
      </w:ins>
      <w:del w:id="93" w:author="Anne Weber" w:date="2010-01-12T14:35:00Z">
        <w:r w:rsidDel="001C67B2">
          <w:rPr>
            <w:rFonts w:ascii="Cambria" w:hAnsi="Cambria"/>
            <w:sz w:val="24"/>
            <w:szCs w:val="24"/>
          </w:rPr>
          <w:delText>F</w:delText>
        </w:r>
      </w:del>
      <w:r>
        <w:rPr>
          <w:rFonts w:ascii="Cambria" w:hAnsi="Cambria"/>
          <w:sz w:val="24"/>
          <w:szCs w:val="24"/>
        </w:rPr>
        <w:t xml:space="preserve">lame </w:t>
      </w:r>
      <w:ins w:id="94" w:author="Anne Weber" w:date="2010-01-12T14:35:00Z">
        <w:r w:rsidR="001C67B2">
          <w:rPr>
            <w:rFonts w:ascii="Cambria" w:hAnsi="Cambria"/>
            <w:sz w:val="24"/>
            <w:szCs w:val="24"/>
          </w:rPr>
          <w:t>i</w:t>
        </w:r>
      </w:ins>
      <w:del w:id="95" w:author="Anne Weber" w:date="2010-01-12T14:35:00Z">
        <w:r w:rsidDel="001C67B2">
          <w:rPr>
            <w:rFonts w:ascii="Cambria" w:hAnsi="Cambria"/>
            <w:sz w:val="24"/>
            <w:szCs w:val="24"/>
          </w:rPr>
          <w:delText>I</w:delText>
        </w:r>
      </w:del>
      <w:r>
        <w:rPr>
          <w:rFonts w:ascii="Cambria" w:hAnsi="Cambria"/>
          <w:sz w:val="24"/>
          <w:szCs w:val="24"/>
        </w:rPr>
        <w:t xml:space="preserve">onization </w:t>
      </w:r>
      <w:ins w:id="96" w:author="Anne Weber" w:date="2010-01-12T14:35:00Z">
        <w:r w:rsidR="001C67B2">
          <w:rPr>
            <w:rFonts w:ascii="Cambria" w:hAnsi="Cambria"/>
            <w:sz w:val="24"/>
            <w:szCs w:val="24"/>
          </w:rPr>
          <w:t>d</w:t>
        </w:r>
      </w:ins>
      <w:del w:id="97" w:author="Anne Weber" w:date="2010-01-12T14:35:00Z">
        <w:r w:rsidDel="001C67B2">
          <w:rPr>
            <w:rFonts w:ascii="Cambria" w:hAnsi="Cambria"/>
            <w:sz w:val="24"/>
            <w:szCs w:val="24"/>
          </w:rPr>
          <w:delText>D</w:delText>
        </w:r>
      </w:del>
      <w:r>
        <w:rPr>
          <w:rFonts w:ascii="Cambria" w:hAnsi="Cambria"/>
          <w:sz w:val="24"/>
          <w:szCs w:val="24"/>
        </w:rPr>
        <w:t>etector to determine the kinetic pathways of butanol ignition</w:t>
      </w:r>
    </w:p>
    <w:p w:rsidR="00106D20" w:rsidRDefault="00106D20" w:rsidP="00B67AFF">
      <w:pPr>
        <w:pStyle w:val="ListParagraph"/>
        <w:numPr>
          <w:ilvl w:val="1"/>
          <w:numId w:val="6"/>
        </w:numPr>
        <w:spacing w:after="0"/>
        <w:ind w:left="1440"/>
        <w:rPr>
          <w:ins w:id="98" w:author="Anne Weber" w:date="2010-01-12T14:48:00Z"/>
          <w:rFonts w:ascii="Cambria" w:hAnsi="Cambria"/>
          <w:sz w:val="24"/>
          <w:szCs w:val="24"/>
        </w:rPr>
      </w:pPr>
      <w:r>
        <w:rPr>
          <w:rFonts w:ascii="Cambria" w:hAnsi="Cambria"/>
          <w:sz w:val="24"/>
          <w:szCs w:val="24"/>
        </w:rPr>
        <w:t>Simulating ignition delay and kinetic results of experiments using CHEMKIN software</w:t>
      </w:r>
    </w:p>
    <w:p w:rsidR="00C966F5" w:rsidRDefault="00C966F5" w:rsidP="00C966F5">
      <w:pPr>
        <w:spacing w:after="0"/>
        <w:rPr>
          <w:ins w:id="99" w:author="Anne Weber" w:date="2010-01-12T14:49:00Z"/>
          <w:rFonts w:ascii="Cambria" w:hAnsi="Cambria"/>
          <w:b/>
          <w:sz w:val="26"/>
          <w:szCs w:val="26"/>
        </w:rPr>
      </w:pPr>
    </w:p>
    <w:p w:rsidR="00C966F5" w:rsidRPr="003310B3" w:rsidRDefault="00C966F5" w:rsidP="00C966F5">
      <w:pPr>
        <w:spacing w:after="0"/>
        <w:rPr>
          <w:ins w:id="100" w:author="Anne Weber" w:date="2010-01-12T14:52:00Z"/>
          <w:rFonts w:ascii="Cambria" w:hAnsi="Cambria"/>
          <w:b/>
          <w:sz w:val="26"/>
          <w:szCs w:val="26"/>
        </w:rPr>
      </w:pPr>
      <w:ins w:id="101" w:author="Anne Weber" w:date="2010-01-12T14:52:00Z">
        <w:r>
          <w:rPr>
            <w:rFonts w:ascii="Cambria" w:hAnsi="Cambria"/>
            <w:b/>
            <w:sz w:val="26"/>
            <w:szCs w:val="26"/>
          </w:rPr>
          <w:t xml:space="preserve">Senior Project, </w:t>
        </w:r>
        <w:commentRangeStart w:id="102"/>
        <w:r>
          <w:rPr>
            <w:rFonts w:ascii="Cambria" w:hAnsi="Cambria"/>
            <w:b/>
            <w:sz w:val="26"/>
            <w:szCs w:val="26"/>
          </w:rPr>
          <w:t>2008</w:t>
        </w:r>
      </w:ins>
      <w:ins w:id="103" w:author="Anne Weber" w:date="2010-01-12T14:53:00Z">
        <w:r>
          <w:rPr>
            <w:rFonts w:ascii="Cambria" w:hAnsi="Cambria"/>
            <w:b/>
            <w:sz w:val="26"/>
            <w:szCs w:val="26"/>
          </w:rPr>
          <w:t>-2009</w:t>
        </w:r>
      </w:ins>
      <w:commentRangeEnd w:id="102"/>
      <w:ins w:id="104" w:author="Anne Weber" w:date="2010-01-12T14:54:00Z">
        <w:r>
          <w:rPr>
            <w:rStyle w:val="CommentReference"/>
          </w:rPr>
          <w:commentReference w:id="102"/>
        </w:r>
      </w:ins>
    </w:p>
    <w:p w:rsidR="00C966F5" w:rsidRPr="008C3D98" w:rsidRDefault="00C966F5" w:rsidP="00C966F5">
      <w:pPr>
        <w:spacing w:after="0"/>
        <w:rPr>
          <w:ins w:id="105" w:author="Anne Weber" w:date="2010-01-12T14:52:00Z"/>
          <w:rFonts w:cs="Calibri"/>
          <w:sz w:val="24"/>
          <w:szCs w:val="24"/>
        </w:rPr>
      </w:pPr>
      <w:ins w:id="106" w:author="Anne Weber" w:date="2010-01-12T14:52:00Z">
        <w:r w:rsidRPr="008C3D98">
          <w:rPr>
            <w:rFonts w:cs="Calibri"/>
            <w:b/>
            <w:sz w:val="24"/>
            <w:szCs w:val="24"/>
          </w:rPr>
          <w:t>Combustion Diagnostics Laboratory</w:t>
        </w:r>
        <w:r w:rsidRPr="008C3D98">
          <w:rPr>
            <w:rFonts w:cs="Calibri"/>
            <w:sz w:val="24"/>
            <w:szCs w:val="24"/>
          </w:rPr>
          <w:t xml:space="preserve">, </w:t>
        </w:r>
        <w:r>
          <w:rPr>
            <w:rFonts w:cs="Calibri"/>
            <w:sz w:val="24"/>
            <w:szCs w:val="24"/>
          </w:rPr>
          <w:t>Case Western Reserve University</w:t>
        </w:r>
        <w:r w:rsidRPr="00982DEB">
          <w:rPr>
            <w:rFonts w:cs="Calibri"/>
            <w:sz w:val="24"/>
            <w:szCs w:val="24"/>
          </w:rPr>
          <w:t xml:space="preserve">, Cleveland, </w:t>
        </w:r>
        <w:r>
          <w:rPr>
            <w:rFonts w:cs="Calibri"/>
            <w:sz w:val="24"/>
            <w:szCs w:val="24"/>
          </w:rPr>
          <w:t>OH</w:t>
        </w:r>
      </w:ins>
    </w:p>
    <w:p w:rsidR="00C966F5" w:rsidRPr="00975A74" w:rsidRDefault="00C966F5" w:rsidP="00C966F5">
      <w:pPr>
        <w:pStyle w:val="ListParagraph"/>
        <w:numPr>
          <w:ilvl w:val="0"/>
          <w:numId w:val="6"/>
        </w:numPr>
        <w:spacing w:after="0"/>
        <w:ind w:left="720"/>
        <w:rPr>
          <w:ins w:id="107" w:author="Anne Weber" w:date="2010-01-12T14:52:00Z"/>
          <w:rFonts w:ascii="Cambria" w:hAnsi="Cambria"/>
          <w:sz w:val="24"/>
          <w:szCs w:val="24"/>
          <w:u w:val="single"/>
        </w:rPr>
      </w:pPr>
      <w:ins w:id="108" w:author="Anne Weber" w:date="2010-01-12T14:52:00Z">
        <w:r>
          <w:rPr>
            <w:rFonts w:ascii="Cambria" w:hAnsi="Cambria"/>
            <w:sz w:val="24"/>
            <w:szCs w:val="24"/>
            <w:u w:val="single"/>
          </w:rPr>
          <w:t xml:space="preserve">Analysis of Heavy Hydrocarbon Fuels </w:t>
        </w:r>
        <w:r w:rsidRPr="00975A74">
          <w:rPr>
            <w:rFonts w:ascii="Cambria" w:hAnsi="Cambria"/>
            <w:sz w:val="24"/>
            <w:szCs w:val="24"/>
            <w:u w:val="single"/>
          </w:rPr>
          <w:t>using Gas Chromatography with Mas</w:t>
        </w:r>
        <w:r>
          <w:rPr>
            <w:rFonts w:ascii="Cambria" w:hAnsi="Cambria"/>
            <w:sz w:val="24"/>
            <w:szCs w:val="24"/>
            <w:u w:val="single"/>
          </w:rPr>
          <w:t>s Spectrometry</w:t>
        </w:r>
      </w:ins>
    </w:p>
    <w:p w:rsidR="00C966F5" w:rsidRDefault="00C966F5" w:rsidP="00C966F5">
      <w:pPr>
        <w:pStyle w:val="ListParagraph"/>
        <w:numPr>
          <w:ilvl w:val="1"/>
          <w:numId w:val="6"/>
        </w:numPr>
        <w:spacing w:after="0"/>
        <w:ind w:left="1440"/>
        <w:rPr>
          <w:ins w:id="109" w:author="Anne Weber" w:date="2010-01-12T14:52:00Z"/>
          <w:rFonts w:ascii="Cambria" w:hAnsi="Cambria"/>
          <w:sz w:val="24"/>
          <w:szCs w:val="24"/>
        </w:rPr>
      </w:pPr>
      <w:ins w:id="110" w:author="Anne Weber" w:date="2010-01-12T14:52:00Z">
        <w:r>
          <w:rPr>
            <w:rFonts w:ascii="Cambria" w:hAnsi="Cambria"/>
            <w:sz w:val="24"/>
            <w:szCs w:val="24"/>
          </w:rPr>
          <w:t>Work partially supported by Summer Undergraduate Research in Energy Sciences grant from Case Western Reserve University, 2008</w:t>
        </w:r>
      </w:ins>
    </w:p>
    <w:p w:rsidR="00C966F5" w:rsidRPr="00DE5430" w:rsidRDefault="00C966F5" w:rsidP="00C966F5">
      <w:pPr>
        <w:pStyle w:val="ListParagraph"/>
        <w:numPr>
          <w:ilvl w:val="1"/>
          <w:numId w:val="6"/>
        </w:numPr>
        <w:spacing w:after="0"/>
        <w:ind w:left="1440"/>
        <w:rPr>
          <w:ins w:id="111" w:author="Anne Weber" w:date="2010-01-12T14:52:00Z"/>
          <w:rFonts w:ascii="Cambria" w:hAnsi="Cambria"/>
          <w:sz w:val="24"/>
          <w:szCs w:val="24"/>
        </w:rPr>
      </w:pPr>
      <w:ins w:id="112" w:author="Anne Weber" w:date="2010-01-12T14:52:00Z">
        <w:r>
          <w:rPr>
            <w:rFonts w:ascii="Cambria" w:hAnsi="Cambria"/>
            <w:sz w:val="24"/>
            <w:szCs w:val="24"/>
          </w:rPr>
          <w:t>Participated in the 2009 Symposium and Poster Session, sponsored by the Support of Undergraduate Research and Creative Endeavors Office</w:t>
        </w:r>
      </w:ins>
    </w:p>
    <w:p w:rsidR="00C966F5" w:rsidRDefault="00C966F5" w:rsidP="00C966F5">
      <w:pPr>
        <w:pStyle w:val="ListParagraph"/>
        <w:numPr>
          <w:ilvl w:val="1"/>
          <w:numId w:val="6"/>
        </w:numPr>
        <w:spacing w:after="0"/>
        <w:ind w:left="1440"/>
        <w:rPr>
          <w:ins w:id="113" w:author="Anne Weber" w:date="2010-01-12T14:52:00Z"/>
          <w:rFonts w:ascii="Cambria" w:hAnsi="Cambria"/>
          <w:sz w:val="24"/>
          <w:szCs w:val="24"/>
        </w:rPr>
      </w:pPr>
      <w:ins w:id="114" w:author="Anne Weber" w:date="2010-01-12T14:52:00Z">
        <w:r w:rsidRPr="00464056">
          <w:rPr>
            <w:rFonts w:ascii="Cambria" w:hAnsi="Cambria"/>
            <w:sz w:val="24"/>
            <w:szCs w:val="24"/>
          </w:rPr>
          <w:lastRenderedPageBreak/>
          <w:t xml:space="preserve">Characterized the composition of </w:t>
        </w:r>
        <w:r>
          <w:rPr>
            <w:rFonts w:ascii="Cambria" w:hAnsi="Cambria"/>
            <w:sz w:val="24"/>
            <w:szCs w:val="24"/>
          </w:rPr>
          <w:t>unburned conventional and synthetic jet fuels (</w:t>
        </w:r>
        <w:r w:rsidRPr="00464056">
          <w:rPr>
            <w:rFonts w:ascii="Cambria" w:hAnsi="Cambria"/>
            <w:sz w:val="24"/>
            <w:szCs w:val="24"/>
          </w:rPr>
          <w:t>Jet-A, JP-8</w:t>
        </w:r>
        <w:r>
          <w:rPr>
            <w:rFonts w:ascii="Cambria" w:hAnsi="Cambria"/>
            <w:sz w:val="24"/>
            <w:szCs w:val="24"/>
          </w:rPr>
          <w:t>,</w:t>
        </w:r>
        <w:r w:rsidRPr="00464056">
          <w:rPr>
            <w:rFonts w:ascii="Cambria" w:hAnsi="Cambria"/>
            <w:sz w:val="24"/>
            <w:szCs w:val="24"/>
          </w:rPr>
          <w:t xml:space="preserve"> and S-</w:t>
        </w:r>
        <w:r>
          <w:rPr>
            <w:rFonts w:ascii="Cambria" w:hAnsi="Cambria"/>
            <w:sz w:val="24"/>
            <w:szCs w:val="24"/>
          </w:rPr>
          <w:t>8)</w:t>
        </w:r>
      </w:ins>
    </w:p>
    <w:p w:rsidR="00C966F5" w:rsidRDefault="00C966F5" w:rsidP="00C966F5">
      <w:pPr>
        <w:spacing w:after="0"/>
        <w:rPr>
          <w:ins w:id="115" w:author="Anne Weber" w:date="2010-01-12T14:52:00Z"/>
          <w:rFonts w:ascii="Cambria" w:hAnsi="Cambria"/>
          <w:b/>
          <w:sz w:val="26"/>
          <w:szCs w:val="26"/>
        </w:rPr>
      </w:pPr>
    </w:p>
    <w:p w:rsidR="00C966F5" w:rsidRDefault="00C966F5" w:rsidP="00C966F5">
      <w:pPr>
        <w:spacing w:after="0"/>
        <w:rPr>
          <w:ins w:id="116" w:author="Anne Weber" w:date="2010-01-12T14:49:00Z"/>
          <w:rFonts w:ascii="Cambria" w:hAnsi="Cambria"/>
          <w:b/>
          <w:sz w:val="26"/>
          <w:szCs w:val="26"/>
        </w:rPr>
      </w:pPr>
      <w:ins w:id="117" w:author="Anne Weber" w:date="2010-01-12T14:49:00Z">
        <w:r w:rsidRPr="003310B3">
          <w:rPr>
            <w:rFonts w:ascii="Cambria" w:hAnsi="Cambria"/>
            <w:b/>
            <w:sz w:val="26"/>
            <w:szCs w:val="26"/>
          </w:rPr>
          <w:t>Mechanical Engineering Laborator</w:t>
        </w:r>
        <w:r>
          <w:rPr>
            <w:rFonts w:ascii="Cambria" w:hAnsi="Cambria"/>
            <w:b/>
            <w:sz w:val="26"/>
            <w:szCs w:val="26"/>
          </w:rPr>
          <w:t>y 2</w:t>
        </w:r>
      </w:ins>
      <w:ins w:id="118" w:author="Anne Weber" w:date="2010-01-12T14:54:00Z">
        <w:r>
          <w:rPr>
            <w:rFonts w:ascii="Cambria" w:hAnsi="Cambria"/>
            <w:b/>
            <w:sz w:val="26"/>
            <w:szCs w:val="26"/>
          </w:rPr>
          <w:t>, 2007-2008</w:t>
        </w:r>
      </w:ins>
    </w:p>
    <w:p w:rsidR="00C966F5" w:rsidRPr="008C3D98" w:rsidRDefault="00C966F5" w:rsidP="00C966F5">
      <w:pPr>
        <w:spacing w:after="0"/>
        <w:rPr>
          <w:ins w:id="119" w:author="Anne Weber" w:date="2010-01-12T14:49:00Z"/>
          <w:rFonts w:cs="Calibri"/>
          <w:sz w:val="24"/>
          <w:szCs w:val="24"/>
        </w:rPr>
      </w:pPr>
      <w:ins w:id="120" w:author="Anne Weber" w:date="2010-01-12T14:49:00Z">
        <w:r w:rsidRPr="008C3D98">
          <w:rPr>
            <w:rFonts w:cs="Calibri"/>
            <w:b/>
            <w:sz w:val="24"/>
            <w:szCs w:val="24"/>
          </w:rPr>
          <w:t>Combustion Diagnostics Laboratory</w:t>
        </w:r>
        <w:r w:rsidRPr="008C3D98">
          <w:rPr>
            <w:rFonts w:cs="Calibri"/>
            <w:sz w:val="24"/>
            <w:szCs w:val="24"/>
          </w:rPr>
          <w:t xml:space="preserve">, </w:t>
        </w:r>
        <w:r>
          <w:rPr>
            <w:rFonts w:cs="Calibri"/>
            <w:sz w:val="24"/>
            <w:szCs w:val="24"/>
          </w:rPr>
          <w:t>Case Western Reserve University</w:t>
        </w:r>
        <w:r w:rsidRPr="00982DEB">
          <w:rPr>
            <w:rFonts w:cs="Calibri"/>
            <w:sz w:val="24"/>
            <w:szCs w:val="24"/>
          </w:rPr>
          <w:t xml:space="preserve">, Cleveland, </w:t>
        </w:r>
        <w:r>
          <w:rPr>
            <w:rFonts w:cs="Calibri"/>
            <w:sz w:val="24"/>
            <w:szCs w:val="24"/>
          </w:rPr>
          <w:t>OH</w:t>
        </w:r>
      </w:ins>
    </w:p>
    <w:p w:rsidR="00C966F5" w:rsidRPr="00975A74" w:rsidRDefault="00C966F5" w:rsidP="00C966F5">
      <w:pPr>
        <w:pStyle w:val="ListParagraph"/>
        <w:numPr>
          <w:ilvl w:val="0"/>
          <w:numId w:val="6"/>
        </w:numPr>
        <w:spacing w:after="0"/>
        <w:ind w:left="720"/>
        <w:rPr>
          <w:ins w:id="121" w:author="Anne Weber" w:date="2010-01-12T14:49:00Z"/>
          <w:rFonts w:ascii="Cambria" w:hAnsi="Cambria"/>
          <w:sz w:val="24"/>
          <w:szCs w:val="24"/>
          <w:u w:val="single"/>
        </w:rPr>
      </w:pPr>
      <w:ins w:id="122" w:author="Anne Weber" w:date="2010-01-12T14:49:00Z">
        <w:r w:rsidRPr="00975A74">
          <w:rPr>
            <w:rFonts w:ascii="Cambria" w:hAnsi="Cambria"/>
            <w:sz w:val="24"/>
            <w:szCs w:val="24"/>
            <w:u w:val="single"/>
          </w:rPr>
          <w:t>An Investigation of Hydrocarbon Flames using Probe Sampling and Gas Chromatography with Mass Spectrometry</w:t>
        </w:r>
      </w:ins>
    </w:p>
    <w:p w:rsidR="00C966F5" w:rsidRDefault="00C966F5" w:rsidP="00C966F5">
      <w:pPr>
        <w:pStyle w:val="ListParagraph"/>
        <w:numPr>
          <w:ilvl w:val="1"/>
          <w:numId w:val="6"/>
        </w:numPr>
        <w:spacing w:after="0"/>
        <w:ind w:left="1440"/>
        <w:rPr>
          <w:ins w:id="123" w:author="Anne Weber" w:date="2010-01-12T14:49:00Z"/>
          <w:rFonts w:ascii="Cambria" w:hAnsi="Cambria"/>
          <w:sz w:val="24"/>
          <w:szCs w:val="24"/>
        </w:rPr>
      </w:pPr>
      <w:ins w:id="124" w:author="Anne Weber" w:date="2010-01-12T14:49:00Z">
        <w:r>
          <w:rPr>
            <w:rFonts w:ascii="Cambria" w:hAnsi="Cambria"/>
            <w:sz w:val="24"/>
            <w:szCs w:val="24"/>
          </w:rPr>
          <w:t>Constructed gas sampling probe and control system</w:t>
        </w:r>
      </w:ins>
    </w:p>
    <w:p w:rsidR="00C966F5" w:rsidRPr="008C2A6F" w:rsidRDefault="00C966F5" w:rsidP="00C966F5">
      <w:pPr>
        <w:pStyle w:val="ListParagraph"/>
        <w:numPr>
          <w:ilvl w:val="1"/>
          <w:numId w:val="6"/>
        </w:numPr>
        <w:spacing w:after="0"/>
        <w:ind w:left="1440"/>
        <w:rPr>
          <w:ins w:id="125" w:author="Anne Weber" w:date="2010-01-12T14:49:00Z"/>
          <w:rFonts w:ascii="Cambria" w:hAnsi="Cambria"/>
          <w:sz w:val="24"/>
          <w:szCs w:val="24"/>
        </w:rPr>
      </w:pPr>
      <w:ins w:id="126" w:author="Anne Weber" w:date="2010-01-12T14:49:00Z">
        <w:r>
          <w:rPr>
            <w:rFonts w:ascii="Cambria" w:hAnsi="Cambria"/>
            <w:sz w:val="24"/>
            <w:szCs w:val="24"/>
          </w:rPr>
          <w:t>Tested sampling probe on flat, premixed methane flames</w:t>
        </w:r>
      </w:ins>
    </w:p>
    <w:p w:rsidR="00C966F5" w:rsidRDefault="00C966F5" w:rsidP="00C966F5">
      <w:pPr>
        <w:spacing w:after="0"/>
        <w:rPr>
          <w:ins w:id="127" w:author="Anne Weber" w:date="2010-01-12T14:49:00Z"/>
          <w:rFonts w:ascii="Cambria" w:hAnsi="Cambria"/>
          <w:b/>
          <w:sz w:val="26"/>
          <w:szCs w:val="26"/>
        </w:rPr>
      </w:pPr>
    </w:p>
    <w:p w:rsidR="00C966F5" w:rsidRPr="003310B3" w:rsidRDefault="00C966F5" w:rsidP="00C966F5">
      <w:pPr>
        <w:spacing w:after="0"/>
        <w:rPr>
          <w:ins w:id="128" w:author="Anne Weber" w:date="2010-01-12T14:52:00Z"/>
          <w:rFonts w:ascii="Cambria" w:hAnsi="Cambria"/>
          <w:b/>
          <w:sz w:val="26"/>
          <w:szCs w:val="26"/>
        </w:rPr>
      </w:pPr>
      <w:ins w:id="129" w:author="Anne Weber" w:date="2010-01-12T14:52:00Z">
        <w:r>
          <w:rPr>
            <w:rFonts w:ascii="Cambria" w:hAnsi="Cambria"/>
            <w:b/>
            <w:sz w:val="26"/>
            <w:szCs w:val="26"/>
          </w:rPr>
          <w:t>Summer Internship, 2007</w:t>
        </w:r>
      </w:ins>
    </w:p>
    <w:p w:rsidR="00C966F5" w:rsidRPr="00982DEB" w:rsidRDefault="00C966F5" w:rsidP="00C966F5">
      <w:pPr>
        <w:spacing w:after="0"/>
        <w:rPr>
          <w:ins w:id="130" w:author="Anne Weber" w:date="2010-01-12T14:52:00Z"/>
          <w:rFonts w:cs="Calibri"/>
          <w:sz w:val="24"/>
          <w:szCs w:val="24"/>
        </w:rPr>
      </w:pPr>
      <w:ins w:id="131" w:author="Anne Weber" w:date="2010-01-12T14:52:00Z">
        <w:r w:rsidRPr="00982DEB">
          <w:rPr>
            <w:rFonts w:cs="Calibri"/>
            <w:b/>
            <w:sz w:val="24"/>
            <w:szCs w:val="24"/>
          </w:rPr>
          <w:t>Combustion Diagnostics Laboratory</w:t>
        </w:r>
        <w:r w:rsidRPr="00982DEB">
          <w:rPr>
            <w:rFonts w:cs="Calibri"/>
            <w:sz w:val="24"/>
            <w:szCs w:val="24"/>
          </w:rPr>
          <w:t xml:space="preserve">, </w:t>
        </w:r>
        <w:r>
          <w:rPr>
            <w:rFonts w:cs="Calibri"/>
            <w:sz w:val="24"/>
            <w:szCs w:val="24"/>
          </w:rPr>
          <w:t>Case Western Reserve University</w:t>
        </w:r>
        <w:r w:rsidRPr="00982DEB">
          <w:rPr>
            <w:rFonts w:cs="Calibri"/>
            <w:sz w:val="24"/>
            <w:szCs w:val="24"/>
          </w:rPr>
          <w:t xml:space="preserve">, Cleveland, </w:t>
        </w:r>
        <w:r>
          <w:rPr>
            <w:rFonts w:cs="Calibri"/>
            <w:sz w:val="24"/>
            <w:szCs w:val="24"/>
          </w:rPr>
          <w:t>OH</w:t>
        </w:r>
      </w:ins>
    </w:p>
    <w:p w:rsidR="00C966F5" w:rsidRDefault="00C966F5" w:rsidP="00C966F5">
      <w:pPr>
        <w:pStyle w:val="ListParagraph"/>
        <w:numPr>
          <w:ilvl w:val="0"/>
          <w:numId w:val="6"/>
        </w:numPr>
        <w:spacing w:after="0"/>
        <w:ind w:left="720"/>
        <w:rPr>
          <w:ins w:id="132" w:author="Anne Weber" w:date="2010-01-12T14:52:00Z"/>
          <w:rFonts w:ascii="Cambria" w:hAnsi="Cambria"/>
          <w:sz w:val="24"/>
          <w:szCs w:val="24"/>
        </w:rPr>
      </w:pPr>
      <w:ins w:id="133" w:author="Anne Weber" w:date="2010-01-12T14:52:00Z">
        <w:r w:rsidRPr="00975A74">
          <w:rPr>
            <w:rFonts w:ascii="Cambria" w:hAnsi="Cambria"/>
            <w:sz w:val="24"/>
            <w:szCs w:val="24"/>
            <w:u w:val="single"/>
          </w:rPr>
          <w:t xml:space="preserve">Catalytic Hydrogen </w:t>
        </w:r>
        <w:r w:rsidRPr="001C67B2">
          <w:rPr>
            <w:rFonts w:ascii="Cambria" w:hAnsi="Cambria"/>
            <w:sz w:val="24"/>
            <w:szCs w:val="24"/>
            <w:u w:val="single"/>
          </w:rPr>
          <w:t>Ignition Project</w:t>
        </w:r>
        <w:r>
          <w:rPr>
            <w:rFonts w:ascii="Cambria" w:hAnsi="Cambria"/>
            <w:sz w:val="24"/>
            <w:szCs w:val="24"/>
          </w:rPr>
          <w:t xml:space="preserve"> funded by </w:t>
        </w:r>
        <w:commentRangeStart w:id="134"/>
        <w:r>
          <w:rPr>
            <w:rFonts w:ascii="Cambria" w:hAnsi="Cambria"/>
            <w:sz w:val="24"/>
            <w:szCs w:val="24"/>
          </w:rPr>
          <w:t>NIST</w:t>
        </w:r>
        <w:commentRangeEnd w:id="134"/>
        <w:r>
          <w:rPr>
            <w:rStyle w:val="CommentReference"/>
          </w:rPr>
          <w:commentReference w:id="134"/>
        </w:r>
      </w:ins>
    </w:p>
    <w:p w:rsidR="00C966F5" w:rsidRDefault="00C966F5" w:rsidP="00C966F5">
      <w:pPr>
        <w:pStyle w:val="ListParagraph"/>
        <w:numPr>
          <w:ilvl w:val="1"/>
          <w:numId w:val="6"/>
        </w:numPr>
        <w:spacing w:after="0"/>
        <w:ind w:left="1440"/>
        <w:rPr>
          <w:ins w:id="135" w:author="Anne Weber" w:date="2010-01-12T14:52:00Z"/>
          <w:rFonts w:ascii="Cambria" w:hAnsi="Cambria"/>
          <w:sz w:val="24"/>
          <w:szCs w:val="24"/>
        </w:rPr>
      </w:pPr>
      <w:ins w:id="136" w:author="Anne Weber" w:date="2010-01-12T14:52:00Z">
        <w:r>
          <w:rPr>
            <w:rFonts w:ascii="Cambria" w:hAnsi="Cambria"/>
            <w:sz w:val="24"/>
            <w:szCs w:val="24"/>
          </w:rPr>
          <w:t>Designed, constructed, and calibrated a flow control system for hydrogen, nitrogen, and oxygen</w:t>
        </w:r>
      </w:ins>
    </w:p>
    <w:p w:rsidR="00C966F5" w:rsidRDefault="00C966F5" w:rsidP="00C966F5">
      <w:pPr>
        <w:pStyle w:val="ListParagraph"/>
        <w:numPr>
          <w:ilvl w:val="1"/>
          <w:numId w:val="6"/>
        </w:numPr>
        <w:spacing w:after="0"/>
        <w:ind w:left="1440"/>
        <w:rPr>
          <w:ins w:id="137" w:author="Anne Weber" w:date="2010-01-12T14:52:00Z"/>
          <w:rFonts w:ascii="Cambria" w:hAnsi="Cambria"/>
          <w:sz w:val="24"/>
          <w:szCs w:val="24"/>
        </w:rPr>
      </w:pPr>
      <w:ins w:id="138" w:author="Anne Weber" w:date="2010-01-12T14:52:00Z">
        <w:r>
          <w:rPr>
            <w:rFonts w:ascii="Cambria" w:hAnsi="Cambria"/>
            <w:sz w:val="24"/>
            <w:szCs w:val="24"/>
          </w:rPr>
          <w:t>Designed and constructed a customized translation stage for hydrogen-air burner</w:t>
        </w:r>
      </w:ins>
    </w:p>
    <w:p w:rsidR="00C966F5" w:rsidRDefault="00C966F5" w:rsidP="00C966F5">
      <w:pPr>
        <w:pStyle w:val="ListParagraph"/>
        <w:numPr>
          <w:ilvl w:val="1"/>
          <w:numId w:val="6"/>
        </w:numPr>
        <w:spacing w:after="0"/>
        <w:ind w:left="1440"/>
        <w:rPr>
          <w:ins w:id="139" w:author="Anne Weber" w:date="2010-01-12T14:52:00Z"/>
          <w:rFonts w:ascii="Cambria" w:hAnsi="Cambria"/>
          <w:sz w:val="24"/>
          <w:szCs w:val="24"/>
        </w:rPr>
      </w:pPr>
      <w:ins w:id="140" w:author="Anne Weber" w:date="2010-01-12T14:52:00Z">
        <w:r>
          <w:rPr>
            <w:rFonts w:ascii="Cambria" w:hAnsi="Cambria"/>
            <w:sz w:val="24"/>
            <w:szCs w:val="24"/>
          </w:rPr>
          <w:t>Constructed a customized exhaust hood for hydrogen-air burner</w:t>
        </w:r>
        <w:r>
          <w:rPr>
            <w:rFonts w:ascii="Cambria" w:hAnsi="Cambria"/>
            <w:sz w:val="24"/>
            <w:szCs w:val="24"/>
          </w:rPr>
          <w:br/>
        </w:r>
      </w:ins>
    </w:p>
    <w:p w:rsidR="004A7F7A" w:rsidRPr="00C966F5" w:rsidRDefault="004A7F7A" w:rsidP="00C966F5">
      <w:pPr>
        <w:spacing w:after="0"/>
        <w:rPr>
          <w:rFonts w:ascii="Cambria" w:hAnsi="Cambria"/>
          <w:sz w:val="24"/>
          <w:szCs w:val="24"/>
          <w:rPrChange w:id="141" w:author="Anne Weber" w:date="2010-01-12T14:49:00Z">
            <w:rPr/>
          </w:rPrChange>
        </w:rPr>
        <w:pPrChange w:id="142" w:author="Anne Weber" w:date="2010-01-12T14:49:00Z">
          <w:pPr>
            <w:pStyle w:val="ListParagraph"/>
            <w:numPr>
              <w:ilvl w:val="1"/>
              <w:numId w:val="6"/>
            </w:numPr>
            <w:spacing w:after="0"/>
            <w:ind w:left="1440" w:hanging="360"/>
          </w:pPr>
        </w:pPrChange>
      </w:pPr>
    </w:p>
    <w:p w:rsidR="00D63628" w:rsidRPr="00843005" w:rsidRDefault="00D63628" w:rsidP="00B73B36">
      <w:pPr>
        <w:tabs>
          <w:tab w:val="left" w:pos="1170"/>
        </w:tabs>
        <w:spacing w:after="0"/>
        <w:jc w:val="center"/>
        <w:rPr>
          <w:rFonts w:ascii="Cambria" w:hAnsi="Cambria"/>
          <w:b/>
          <w:sz w:val="30"/>
          <w:szCs w:val="30"/>
        </w:rPr>
      </w:pPr>
      <w:commentRangeStart w:id="143"/>
      <w:r w:rsidRPr="00843005">
        <w:rPr>
          <w:rFonts w:ascii="Cambria" w:hAnsi="Cambria"/>
          <w:b/>
          <w:sz w:val="30"/>
          <w:szCs w:val="30"/>
        </w:rPr>
        <w:t xml:space="preserve">Leadership </w:t>
      </w:r>
      <w:r w:rsidR="00791892" w:rsidRPr="00843005">
        <w:rPr>
          <w:rFonts w:ascii="Cambria" w:hAnsi="Cambria"/>
          <w:b/>
          <w:sz w:val="30"/>
          <w:szCs w:val="30"/>
        </w:rPr>
        <w:t>Experience</w:t>
      </w:r>
      <w:commentRangeEnd w:id="143"/>
      <w:r w:rsidR="008F7F55">
        <w:rPr>
          <w:rStyle w:val="CommentReference"/>
        </w:rPr>
        <w:commentReference w:id="143"/>
      </w:r>
    </w:p>
    <w:p w:rsidR="00D63628" w:rsidRPr="00DA13CD" w:rsidRDefault="00D63628" w:rsidP="00B73B36">
      <w:pPr>
        <w:spacing w:after="0"/>
        <w:ind w:right="720"/>
        <w:rPr>
          <w:rFonts w:ascii="Cambria" w:hAnsi="Cambria"/>
          <w:sz w:val="26"/>
          <w:szCs w:val="26"/>
        </w:rPr>
      </w:pPr>
      <w:r w:rsidRPr="00DA13CD">
        <w:rPr>
          <w:rFonts w:ascii="Cambria" w:hAnsi="Cambria"/>
          <w:b/>
          <w:sz w:val="26"/>
          <w:szCs w:val="26"/>
        </w:rPr>
        <w:t>Ultimate Frisbee Club</w:t>
      </w:r>
      <w:r w:rsidRPr="00DA13CD">
        <w:rPr>
          <w:rFonts w:ascii="Cambria" w:hAnsi="Cambria"/>
          <w:sz w:val="26"/>
          <w:szCs w:val="26"/>
        </w:rPr>
        <w:t xml:space="preserve">, </w:t>
      </w:r>
      <w:r w:rsidR="00060E85" w:rsidRPr="00DA13CD">
        <w:rPr>
          <w:rFonts w:ascii="Cambria" w:hAnsi="Cambria"/>
          <w:sz w:val="26"/>
          <w:szCs w:val="26"/>
        </w:rPr>
        <w:t>C</w:t>
      </w:r>
      <w:ins w:id="144" w:author="Anne Weber" w:date="2010-01-12T14:36:00Z">
        <w:r w:rsidR="001C67B2">
          <w:rPr>
            <w:rFonts w:ascii="Cambria" w:hAnsi="Cambria"/>
            <w:sz w:val="26"/>
            <w:szCs w:val="26"/>
          </w:rPr>
          <w:t>ase Western Reserve University</w:t>
        </w:r>
      </w:ins>
      <w:del w:id="145" w:author="Anne Weber" w:date="2010-01-12T14:36:00Z">
        <w:r w:rsidR="00060E85" w:rsidRPr="00DA13CD" w:rsidDel="001C67B2">
          <w:rPr>
            <w:rFonts w:ascii="Cambria" w:hAnsi="Cambria"/>
            <w:sz w:val="26"/>
            <w:szCs w:val="26"/>
          </w:rPr>
          <w:delText>WRU</w:delText>
        </w:r>
      </w:del>
      <w:r w:rsidRPr="00DA13CD">
        <w:rPr>
          <w:rFonts w:ascii="Cambria" w:hAnsi="Cambria"/>
          <w:sz w:val="26"/>
          <w:szCs w:val="26"/>
        </w:rPr>
        <w:t>, Cleveland, O</w:t>
      </w:r>
      <w:ins w:id="146" w:author="Anne Weber" w:date="2010-01-12T14:36:00Z">
        <w:r w:rsidR="001C67B2">
          <w:rPr>
            <w:rFonts w:ascii="Cambria" w:hAnsi="Cambria"/>
            <w:sz w:val="26"/>
            <w:szCs w:val="26"/>
          </w:rPr>
          <w:t>H</w:t>
        </w:r>
      </w:ins>
      <w:del w:id="147" w:author="Anne Weber" w:date="2010-01-12T14:36:00Z">
        <w:r w:rsidRPr="00DA13CD" w:rsidDel="001C67B2">
          <w:rPr>
            <w:rFonts w:ascii="Cambria" w:hAnsi="Cambria"/>
            <w:sz w:val="26"/>
            <w:szCs w:val="26"/>
          </w:rPr>
          <w:delText>hio</w:delText>
        </w:r>
      </w:del>
    </w:p>
    <w:p w:rsidR="0061364C" w:rsidRPr="00DA13CD" w:rsidRDefault="00AA5438" w:rsidP="00B73B36">
      <w:pPr>
        <w:spacing w:after="0"/>
        <w:ind w:left="360" w:right="720"/>
        <w:rPr>
          <w:rFonts w:ascii="Cambria" w:hAnsi="Cambria"/>
          <w:sz w:val="24"/>
          <w:szCs w:val="24"/>
        </w:rPr>
      </w:pPr>
      <w:r w:rsidRPr="00DA13CD">
        <w:rPr>
          <w:rFonts w:ascii="Cambria" w:hAnsi="Cambria"/>
          <w:b/>
          <w:i/>
          <w:sz w:val="24"/>
          <w:szCs w:val="24"/>
        </w:rPr>
        <w:t>President</w:t>
      </w:r>
      <w:r w:rsidRPr="00DA13CD">
        <w:rPr>
          <w:rFonts w:ascii="Cambria" w:hAnsi="Cambria"/>
          <w:i/>
          <w:sz w:val="24"/>
          <w:szCs w:val="24"/>
        </w:rPr>
        <w:t xml:space="preserve">, </w:t>
      </w:r>
      <w:commentRangeStart w:id="148"/>
      <w:del w:id="149" w:author="Anne Weber" w:date="2010-01-12T14:37:00Z">
        <w:r w:rsidRPr="00DA13CD" w:rsidDel="001C67B2">
          <w:rPr>
            <w:rFonts w:ascii="Cambria" w:hAnsi="Cambria"/>
            <w:sz w:val="24"/>
            <w:szCs w:val="24"/>
          </w:rPr>
          <w:delText xml:space="preserve">May </w:delText>
        </w:r>
      </w:del>
      <w:r w:rsidRPr="00DA13CD">
        <w:rPr>
          <w:rFonts w:ascii="Cambria" w:hAnsi="Cambria"/>
          <w:sz w:val="24"/>
          <w:szCs w:val="24"/>
        </w:rPr>
        <w:t>2008</w:t>
      </w:r>
      <w:del w:id="150" w:author="Anne Weber" w:date="2010-01-12T14:37:00Z">
        <w:r w:rsidRPr="00DA13CD" w:rsidDel="001C67B2">
          <w:rPr>
            <w:rFonts w:ascii="Cambria" w:hAnsi="Cambria"/>
            <w:sz w:val="24"/>
            <w:szCs w:val="24"/>
          </w:rPr>
          <w:delText>-December 2008</w:delText>
        </w:r>
      </w:del>
      <w:commentRangeEnd w:id="148"/>
      <w:r w:rsidR="001C67B2">
        <w:rPr>
          <w:rStyle w:val="CommentReference"/>
        </w:rPr>
        <w:commentReference w:id="148"/>
      </w:r>
      <w:r w:rsidRPr="00DA13CD">
        <w:rPr>
          <w:rFonts w:ascii="Cambria" w:hAnsi="Cambria"/>
          <w:sz w:val="24"/>
          <w:szCs w:val="24"/>
        </w:rPr>
        <w:t xml:space="preserve">; </w:t>
      </w:r>
      <w:r w:rsidR="00EE04D2" w:rsidRPr="00DA13CD">
        <w:rPr>
          <w:rFonts w:ascii="Cambria" w:hAnsi="Cambria"/>
          <w:b/>
          <w:i/>
          <w:sz w:val="24"/>
          <w:szCs w:val="24"/>
        </w:rPr>
        <w:t>Treasurer</w:t>
      </w:r>
      <w:r w:rsidR="00EE04D2" w:rsidRPr="00DA13CD">
        <w:rPr>
          <w:rFonts w:ascii="Cambria" w:hAnsi="Cambria"/>
          <w:i/>
          <w:sz w:val="24"/>
          <w:szCs w:val="24"/>
        </w:rPr>
        <w:t xml:space="preserve">, </w:t>
      </w:r>
      <w:del w:id="151" w:author="Anne Weber" w:date="2010-01-12T14:37:00Z">
        <w:r w:rsidR="00EE04D2" w:rsidRPr="00DA13CD" w:rsidDel="001C67B2">
          <w:rPr>
            <w:rFonts w:ascii="Cambria" w:hAnsi="Cambria"/>
            <w:sz w:val="24"/>
            <w:szCs w:val="24"/>
          </w:rPr>
          <w:delText xml:space="preserve">May </w:delText>
        </w:r>
      </w:del>
      <w:r w:rsidR="00EE04D2" w:rsidRPr="00DA13CD">
        <w:rPr>
          <w:rFonts w:ascii="Cambria" w:hAnsi="Cambria"/>
          <w:sz w:val="24"/>
          <w:szCs w:val="24"/>
        </w:rPr>
        <w:t>2007-</w:t>
      </w:r>
      <w:del w:id="152" w:author="Anne Weber" w:date="2010-01-12T14:37:00Z">
        <w:r w:rsidRPr="00DA13CD" w:rsidDel="001C67B2">
          <w:rPr>
            <w:rFonts w:ascii="Cambria" w:hAnsi="Cambria"/>
            <w:sz w:val="24"/>
            <w:szCs w:val="24"/>
          </w:rPr>
          <w:delText xml:space="preserve">May </w:delText>
        </w:r>
      </w:del>
      <w:r w:rsidRPr="00DA13CD">
        <w:rPr>
          <w:rFonts w:ascii="Cambria" w:hAnsi="Cambria"/>
          <w:sz w:val="24"/>
          <w:szCs w:val="24"/>
        </w:rPr>
        <w:t>2008</w:t>
      </w:r>
      <w:r w:rsidR="00EE04D2" w:rsidRPr="00DA13CD">
        <w:rPr>
          <w:rFonts w:ascii="Cambria" w:hAnsi="Cambria"/>
          <w:sz w:val="24"/>
          <w:szCs w:val="24"/>
        </w:rPr>
        <w:t xml:space="preserve">; </w:t>
      </w:r>
      <w:r w:rsidR="00D63628" w:rsidRPr="00DA13CD">
        <w:rPr>
          <w:rFonts w:ascii="Cambria" w:hAnsi="Cambria"/>
          <w:b/>
          <w:i/>
          <w:sz w:val="24"/>
          <w:szCs w:val="24"/>
        </w:rPr>
        <w:t>Secretary</w:t>
      </w:r>
      <w:r w:rsidR="00431BA6" w:rsidRPr="00DA13CD">
        <w:rPr>
          <w:rFonts w:ascii="Cambria" w:hAnsi="Cambria"/>
          <w:b/>
          <w:i/>
          <w:sz w:val="24"/>
          <w:szCs w:val="24"/>
        </w:rPr>
        <w:t xml:space="preserve"> and Webmaster</w:t>
      </w:r>
      <w:r w:rsidR="00D63628" w:rsidRPr="00DA13CD">
        <w:rPr>
          <w:rFonts w:ascii="Cambria" w:hAnsi="Cambria"/>
          <w:sz w:val="24"/>
          <w:szCs w:val="24"/>
        </w:rPr>
        <w:t xml:space="preserve">, </w:t>
      </w:r>
      <w:del w:id="153" w:author="Anne Weber" w:date="2010-01-12T14:37:00Z">
        <w:r w:rsidR="00D63628" w:rsidRPr="00DA13CD" w:rsidDel="001C67B2">
          <w:rPr>
            <w:rFonts w:ascii="Cambria" w:hAnsi="Cambria"/>
            <w:sz w:val="24"/>
            <w:szCs w:val="24"/>
          </w:rPr>
          <w:delText xml:space="preserve">May </w:delText>
        </w:r>
      </w:del>
      <w:r w:rsidR="00D63628" w:rsidRPr="00DA13CD">
        <w:rPr>
          <w:rFonts w:ascii="Cambria" w:hAnsi="Cambria"/>
          <w:sz w:val="24"/>
          <w:szCs w:val="24"/>
        </w:rPr>
        <w:t>2006-</w:t>
      </w:r>
      <w:del w:id="154" w:author="Anne Weber" w:date="2010-01-12T14:37:00Z">
        <w:r w:rsidR="00EE04D2" w:rsidRPr="00DA13CD" w:rsidDel="001C67B2">
          <w:rPr>
            <w:rFonts w:ascii="Cambria" w:hAnsi="Cambria"/>
            <w:sz w:val="24"/>
            <w:szCs w:val="24"/>
          </w:rPr>
          <w:delText>May</w:delText>
        </w:r>
      </w:del>
      <w:del w:id="155" w:author="Anne Weber" w:date="2010-01-12T15:04:00Z">
        <w:r w:rsidR="00EE04D2" w:rsidRPr="00DA13CD" w:rsidDel="008F7F55">
          <w:rPr>
            <w:rFonts w:ascii="Cambria" w:hAnsi="Cambria"/>
            <w:sz w:val="24"/>
            <w:szCs w:val="24"/>
          </w:rPr>
          <w:delText xml:space="preserve"> </w:delText>
        </w:r>
      </w:del>
      <w:r w:rsidR="00EE04D2" w:rsidRPr="00DA13CD">
        <w:rPr>
          <w:rFonts w:ascii="Cambria" w:hAnsi="Cambria"/>
          <w:sz w:val="24"/>
          <w:szCs w:val="24"/>
        </w:rPr>
        <w:t>2007;</w:t>
      </w:r>
      <w:r w:rsidR="00A75B60" w:rsidRPr="00DA13CD">
        <w:rPr>
          <w:rFonts w:ascii="Cambria" w:hAnsi="Cambria"/>
          <w:sz w:val="24"/>
          <w:szCs w:val="24"/>
        </w:rPr>
        <w:t xml:space="preserve"> </w:t>
      </w:r>
      <w:r w:rsidR="00A75B60" w:rsidRPr="00DA13CD">
        <w:rPr>
          <w:rFonts w:ascii="Cambria" w:hAnsi="Cambria"/>
          <w:b/>
          <w:i/>
          <w:sz w:val="24"/>
          <w:szCs w:val="24"/>
        </w:rPr>
        <w:t>Member</w:t>
      </w:r>
      <w:r w:rsidR="00A75B60" w:rsidRPr="00DA13CD">
        <w:rPr>
          <w:rFonts w:ascii="Cambria" w:hAnsi="Cambria"/>
          <w:sz w:val="24"/>
          <w:szCs w:val="24"/>
        </w:rPr>
        <w:t xml:space="preserve">, </w:t>
      </w:r>
      <w:del w:id="156" w:author="Anne Weber" w:date="2010-01-12T14:37:00Z">
        <w:r w:rsidR="00A75B60" w:rsidRPr="00DA13CD" w:rsidDel="001C67B2">
          <w:rPr>
            <w:rFonts w:ascii="Cambria" w:hAnsi="Cambria"/>
            <w:sz w:val="24"/>
            <w:szCs w:val="24"/>
          </w:rPr>
          <w:delText xml:space="preserve">August </w:delText>
        </w:r>
      </w:del>
      <w:r w:rsidR="00A75B60" w:rsidRPr="00DA13CD">
        <w:rPr>
          <w:rFonts w:ascii="Cambria" w:hAnsi="Cambria"/>
          <w:sz w:val="24"/>
          <w:szCs w:val="24"/>
        </w:rPr>
        <w:t>2005-</w:t>
      </w:r>
      <w:del w:id="157" w:author="Anne Weber" w:date="2010-01-12T14:37:00Z">
        <w:r w:rsidR="00B779A6" w:rsidRPr="00DA13CD" w:rsidDel="001C67B2">
          <w:rPr>
            <w:rFonts w:ascii="Cambria" w:hAnsi="Cambria"/>
            <w:sz w:val="24"/>
            <w:szCs w:val="24"/>
          </w:rPr>
          <w:delText xml:space="preserve">May </w:delText>
        </w:r>
      </w:del>
      <w:r w:rsidR="00B779A6" w:rsidRPr="00DA13CD">
        <w:rPr>
          <w:rFonts w:ascii="Cambria" w:hAnsi="Cambria"/>
          <w:sz w:val="24"/>
          <w:szCs w:val="24"/>
        </w:rPr>
        <w:t>2009</w:t>
      </w:r>
    </w:p>
    <w:p w:rsidR="004A7F7A" w:rsidRDefault="004A7F7A" w:rsidP="004A7F7A">
      <w:pPr>
        <w:numPr>
          <w:ilvl w:val="0"/>
          <w:numId w:val="2"/>
        </w:numPr>
        <w:spacing w:after="0"/>
        <w:ind w:left="1080" w:right="720"/>
        <w:rPr>
          <w:rFonts w:ascii="Cambria" w:hAnsi="Cambria"/>
          <w:sz w:val="24"/>
          <w:szCs w:val="24"/>
        </w:rPr>
      </w:pPr>
      <w:moveToRangeStart w:id="158" w:author="Anne Weber" w:date="2010-01-12T14:40:00Z" w:name="move251070533"/>
      <w:moveTo w:id="159" w:author="Anne Weber" w:date="2010-01-12T14:40:00Z">
        <w:r>
          <w:rPr>
            <w:rFonts w:ascii="Cambria" w:hAnsi="Cambria"/>
            <w:sz w:val="24"/>
            <w:szCs w:val="24"/>
          </w:rPr>
          <w:t>Managed team budget with more than $10,000 in annual revenue and expenses</w:t>
        </w:r>
      </w:moveTo>
    </w:p>
    <w:moveToRangeEnd w:id="158"/>
    <w:p w:rsidR="00D63628" w:rsidRDefault="0061364C" w:rsidP="00B73B36">
      <w:pPr>
        <w:numPr>
          <w:ilvl w:val="0"/>
          <w:numId w:val="2"/>
        </w:numPr>
        <w:spacing w:after="0"/>
        <w:ind w:left="1080" w:right="720"/>
        <w:jc w:val="both"/>
        <w:rPr>
          <w:rFonts w:ascii="Cambria" w:hAnsi="Cambria"/>
          <w:sz w:val="24"/>
          <w:szCs w:val="24"/>
        </w:rPr>
      </w:pPr>
      <w:r>
        <w:rPr>
          <w:rFonts w:ascii="Cambria" w:hAnsi="Cambria"/>
          <w:sz w:val="24"/>
          <w:szCs w:val="24"/>
        </w:rPr>
        <w:t>Assisted in organizing and conducting North Coast Ultimate Frisbee tournament</w:t>
      </w:r>
      <w:ins w:id="160" w:author="Anne Weber" w:date="2010-01-12T14:37:00Z">
        <w:r w:rsidR="001C67B2">
          <w:rPr>
            <w:rFonts w:ascii="Cambria" w:hAnsi="Cambria"/>
            <w:sz w:val="24"/>
            <w:szCs w:val="24"/>
          </w:rPr>
          <w:t>s</w:t>
        </w:r>
      </w:ins>
      <w:r>
        <w:rPr>
          <w:rFonts w:ascii="Cambria" w:hAnsi="Cambria"/>
          <w:sz w:val="24"/>
          <w:szCs w:val="24"/>
        </w:rPr>
        <w:t xml:space="preserve"> for 22 teams from </w:t>
      </w:r>
      <w:ins w:id="161" w:author="Anne Weber" w:date="2010-01-12T14:38:00Z">
        <w:r w:rsidR="001C67B2">
          <w:rPr>
            <w:rFonts w:ascii="Cambria" w:hAnsi="Cambria"/>
            <w:sz w:val="24"/>
            <w:szCs w:val="24"/>
          </w:rPr>
          <w:t>MI</w:t>
        </w:r>
      </w:ins>
      <w:del w:id="162" w:author="Anne Weber" w:date="2010-01-12T14:38:00Z">
        <w:r w:rsidDel="001C67B2">
          <w:rPr>
            <w:rFonts w:ascii="Cambria" w:hAnsi="Cambria"/>
            <w:sz w:val="24"/>
            <w:szCs w:val="24"/>
          </w:rPr>
          <w:delText>Michigan</w:delText>
        </w:r>
      </w:del>
      <w:r>
        <w:rPr>
          <w:rFonts w:ascii="Cambria" w:hAnsi="Cambria"/>
          <w:sz w:val="24"/>
          <w:szCs w:val="24"/>
        </w:rPr>
        <w:t xml:space="preserve">, </w:t>
      </w:r>
      <w:ins w:id="163" w:author="Anne Weber" w:date="2010-01-12T14:38:00Z">
        <w:r w:rsidR="001C67B2">
          <w:rPr>
            <w:rFonts w:ascii="Cambria" w:hAnsi="Cambria"/>
            <w:sz w:val="24"/>
            <w:szCs w:val="24"/>
          </w:rPr>
          <w:t xml:space="preserve">PA, </w:t>
        </w:r>
      </w:ins>
      <w:del w:id="164" w:author="Anne Weber" w:date="2010-01-12T14:38:00Z">
        <w:r w:rsidDel="001C67B2">
          <w:rPr>
            <w:rFonts w:ascii="Cambria" w:hAnsi="Cambria"/>
            <w:sz w:val="24"/>
            <w:szCs w:val="24"/>
          </w:rPr>
          <w:delText xml:space="preserve">Pennsylvania, </w:delText>
        </w:r>
      </w:del>
      <w:ins w:id="165" w:author="Anne Weber" w:date="2010-01-12T14:38:00Z">
        <w:r w:rsidR="001C67B2">
          <w:rPr>
            <w:rFonts w:ascii="Cambria" w:hAnsi="Cambria"/>
            <w:sz w:val="24"/>
            <w:szCs w:val="24"/>
          </w:rPr>
          <w:t>NY</w:t>
        </w:r>
      </w:ins>
      <w:del w:id="166" w:author="Anne Weber" w:date="2010-01-12T14:38:00Z">
        <w:r w:rsidDel="001C67B2">
          <w:rPr>
            <w:rFonts w:ascii="Cambria" w:hAnsi="Cambria"/>
            <w:sz w:val="24"/>
            <w:szCs w:val="24"/>
          </w:rPr>
          <w:delText>New York</w:delText>
        </w:r>
      </w:del>
      <w:ins w:id="167" w:author="Anne Weber" w:date="2010-01-12T14:38:00Z">
        <w:r w:rsidR="001C67B2">
          <w:rPr>
            <w:rFonts w:ascii="Cambria" w:hAnsi="Cambria"/>
            <w:sz w:val="24"/>
            <w:szCs w:val="24"/>
          </w:rPr>
          <w:t>,</w:t>
        </w:r>
      </w:ins>
      <w:r>
        <w:rPr>
          <w:rFonts w:ascii="Cambria" w:hAnsi="Cambria"/>
          <w:sz w:val="24"/>
          <w:szCs w:val="24"/>
        </w:rPr>
        <w:t xml:space="preserve"> and </w:t>
      </w:r>
      <w:ins w:id="168" w:author="Anne Weber" w:date="2010-01-12T14:38:00Z">
        <w:r w:rsidR="001C67B2">
          <w:rPr>
            <w:rFonts w:ascii="Cambria" w:hAnsi="Cambria"/>
            <w:sz w:val="24"/>
            <w:szCs w:val="24"/>
          </w:rPr>
          <w:t>OH</w:t>
        </w:r>
      </w:ins>
      <w:del w:id="169" w:author="Anne Weber" w:date="2010-01-12T14:38:00Z">
        <w:r w:rsidDel="001C67B2">
          <w:rPr>
            <w:rFonts w:ascii="Cambria" w:hAnsi="Cambria"/>
            <w:sz w:val="24"/>
            <w:szCs w:val="24"/>
          </w:rPr>
          <w:delText>Ohio</w:delText>
        </w:r>
      </w:del>
      <w:del w:id="170" w:author="Anne Weber" w:date="2010-01-12T14:47:00Z">
        <w:r w:rsidDel="004A7F7A">
          <w:rPr>
            <w:rFonts w:ascii="Cambria" w:hAnsi="Cambria"/>
            <w:sz w:val="24"/>
            <w:szCs w:val="24"/>
          </w:rPr>
          <w:delText>,</w:delText>
        </w:r>
      </w:del>
      <w:ins w:id="171" w:author="Anne Weber" w:date="2010-01-12T14:47:00Z">
        <w:r w:rsidR="004A7F7A">
          <w:rPr>
            <w:rFonts w:ascii="Cambria" w:hAnsi="Cambria"/>
            <w:sz w:val="24"/>
            <w:szCs w:val="24"/>
          </w:rPr>
          <w:t>;</w:t>
        </w:r>
      </w:ins>
      <w:r>
        <w:rPr>
          <w:rFonts w:ascii="Cambria" w:hAnsi="Cambria"/>
          <w:sz w:val="24"/>
          <w:szCs w:val="24"/>
        </w:rPr>
        <w:t xml:space="preserve"> </w:t>
      </w:r>
      <w:del w:id="172" w:author="Anne Weber" w:date="2010-01-12T14:38:00Z">
        <w:r w:rsidDel="001C67B2">
          <w:rPr>
            <w:rFonts w:ascii="Cambria" w:hAnsi="Cambria"/>
            <w:sz w:val="24"/>
            <w:szCs w:val="24"/>
          </w:rPr>
          <w:delText>Oc</w:delText>
        </w:r>
        <w:r w:rsidR="00464056" w:rsidDel="001C67B2">
          <w:rPr>
            <w:rFonts w:ascii="Cambria" w:hAnsi="Cambria"/>
            <w:sz w:val="24"/>
            <w:szCs w:val="24"/>
          </w:rPr>
          <w:delText xml:space="preserve">tober </w:delText>
        </w:r>
      </w:del>
      <w:r w:rsidR="00464056">
        <w:rPr>
          <w:rFonts w:ascii="Cambria" w:hAnsi="Cambria"/>
          <w:sz w:val="24"/>
          <w:szCs w:val="24"/>
        </w:rPr>
        <w:t>2006</w:t>
      </w:r>
      <w:ins w:id="173" w:author="Anne Weber" w:date="2010-01-12T14:38:00Z">
        <w:r w:rsidR="001C67B2">
          <w:rPr>
            <w:rFonts w:ascii="Cambria" w:hAnsi="Cambria"/>
            <w:sz w:val="24"/>
            <w:szCs w:val="24"/>
          </w:rPr>
          <w:t>-</w:t>
        </w:r>
      </w:ins>
      <w:del w:id="174" w:author="Anne Weber" w:date="2010-01-12T14:38:00Z">
        <w:r w:rsidR="00464056" w:rsidDel="001C67B2">
          <w:rPr>
            <w:rFonts w:ascii="Cambria" w:hAnsi="Cambria"/>
            <w:sz w:val="24"/>
            <w:szCs w:val="24"/>
          </w:rPr>
          <w:delText xml:space="preserve">, 2007 and </w:delText>
        </w:r>
      </w:del>
      <w:r w:rsidR="00464056">
        <w:rPr>
          <w:rFonts w:ascii="Cambria" w:hAnsi="Cambria"/>
          <w:sz w:val="24"/>
          <w:szCs w:val="24"/>
        </w:rPr>
        <w:t>2008</w:t>
      </w:r>
    </w:p>
    <w:p w:rsidR="006624C4" w:rsidRDefault="006624C4" w:rsidP="00B73B36">
      <w:pPr>
        <w:numPr>
          <w:ilvl w:val="0"/>
          <w:numId w:val="2"/>
        </w:numPr>
        <w:spacing w:after="0"/>
        <w:ind w:left="1080" w:right="720"/>
        <w:jc w:val="both"/>
        <w:rPr>
          <w:rFonts w:ascii="Cambria" w:hAnsi="Cambria"/>
          <w:sz w:val="24"/>
          <w:szCs w:val="24"/>
        </w:rPr>
      </w:pPr>
      <w:r>
        <w:rPr>
          <w:rFonts w:ascii="Cambria" w:hAnsi="Cambria"/>
          <w:sz w:val="24"/>
          <w:szCs w:val="24"/>
        </w:rPr>
        <w:t>Coordinated club activities with the C</w:t>
      </w:r>
      <w:ins w:id="175" w:author="Anne Weber" w:date="2010-01-12T14:38:00Z">
        <w:r w:rsidR="001C67B2">
          <w:rPr>
            <w:rFonts w:ascii="Cambria" w:hAnsi="Cambria"/>
            <w:sz w:val="24"/>
            <w:szCs w:val="24"/>
          </w:rPr>
          <w:t xml:space="preserve">ase </w:t>
        </w:r>
      </w:ins>
      <w:r>
        <w:rPr>
          <w:rFonts w:ascii="Cambria" w:hAnsi="Cambria"/>
          <w:sz w:val="24"/>
          <w:szCs w:val="24"/>
        </w:rPr>
        <w:t>W</w:t>
      </w:r>
      <w:ins w:id="176" w:author="Anne Weber" w:date="2010-01-12T14:38:00Z">
        <w:r w:rsidR="001C67B2">
          <w:rPr>
            <w:rFonts w:ascii="Cambria" w:hAnsi="Cambria"/>
            <w:sz w:val="24"/>
            <w:szCs w:val="24"/>
          </w:rPr>
          <w:t xml:space="preserve">estern </w:t>
        </w:r>
      </w:ins>
      <w:r>
        <w:rPr>
          <w:rFonts w:ascii="Cambria" w:hAnsi="Cambria"/>
          <w:sz w:val="24"/>
          <w:szCs w:val="24"/>
        </w:rPr>
        <w:t>R</w:t>
      </w:r>
      <w:ins w:id="177" w:author="Anne Weber" w:date="2010-01-12T14:38:00Z">
        <w:r w:rsidR="001C67B2">
          <w:rPr>
            <w:rFonts w:ascii="Cambria" w:hAnsi="Cambria"/>
            <w:sz w:val="24"/>
            <w:szCs w:val="24"/>
          </w:rPr>
          <w:t xml:space="preserve">eserve </w:t>
        </w:r>
      </w:ins>
      <w:r>
        <w:rPr>
          <w:rFonts w:ascii="Cambria" w:hAnsi="Cambria"/>
          <w:sz w:val="24"/>
          <w:szCs w:val="24"/>
        </w:rPr>
        <w:t>U</w:t>
      </w:r>
      <w:ins w:id="178" w:author="Anne Weber" w:date="2010-01-12T14:38:00Z">
        <w:r w:rsidR="001C67B2">
          <w:rPr>
            <w:rFonts w:ascii="Cambria" w:hAnsi="Cambria"/>
            <w:sz w:val="24"/>
            <w:szCs w:val="24"/>
          </w:rPr>
          <w:t>niversity</w:t>
        </w:r>
      </w:ins>
      <w:r>
        <w:rPr>
          <w:rFonts w:ascii="Cambria" w:hAnsi="Cambria"/>
          <w:sz w:val="24"/>
          <w:szCs w:val="24"/>
        </w:rPr>
        <w:t xml:space="preserve"> Athletic Department and Facilities Department</w:t>
      </w:r>
    </w:p>
    <w:p w:rsidR="00D73DC2" w:rsidRPr="00D73DC2" w:rsidRDefault="00B44340" w:rsidP="00B73B36">
      <w:pPr>
        <w:numPr>
          <w:ilvl w:val="0"/>
          <w:numId w:val="2"/>
        </w:numPr>
        <w:spacing w:after="0"/>
        <w:ind w:left="1080" w:right="720"/>
        <w:rPr>
          <w:rFonts w:ascii="Cambria" w:hAnsi="Cambria"/>
          <w:sz w:val="24"/>
          <w:szCs w:val="24"/>
        </w:rPr>
      </w:pPr>
      <w:r w:rsidRPr="00D73DC2">
        <w:rPr>
          <w:rFonts w:ascii="Cambria" w:hAnsi="Cambria"/>
          <w:sz w:val="24"/>
          <w:szCs w:val="24"/>
        </w:rPr>
        <w:t xml:space="preserve">Won Sports Club of the Year, </w:t>
      </w:r>
      <w:del w:id="179" w:author="Anne Weber" w:date="2010-01-12T14:38:00Z">
        <w:r w:rsidRPr="00D73DC2" w:rsidDel="001C67B2">
          <w:rPr>
            <w:rFonts w:ascii="Cambria" w:hAnsi="Cambria"/>
            <w:sz w:val="24"/>
            <w:szCs w:val="24"/>
          </w:rPr>
          <w:delText xml:space="preserve">April </w:delText>
        </w:r>
      </w:del>
      <w:r w:rsidRPr="00D73DC2">
        <w:rPr>
          <w:rFonts w:ascii="Cambria" w:hAnsi="Cambria"/>
          <w:sz w:val="24"/>
          <w:szCs w:val="24"/>
        </w:rPr>
        <w:t>2007</w:t>
      </w:r>
    </w:p>
    <w:p w:rsidR="0094357B" w:rsidDel="004A7F7A" w:rsidRDefault="00B779A6" w:rsidP="00B73B36">
      <w:pPr>
        <w:numPr>
          <w:ilvl w:val="0"/>
          <w:numId w:val="2"/>
        </w:numPr>
        <w:spacing w:after="0"/>
        <w:ind w:left="1080" w:right="720"/>
        <w:rPr>
          <w:rFonts w:ascii="Cambria" w:hAnsi="Cambria"/>
          <w:sz w:val="24"/>
          <w:szCs w:val="24"/>
        </w:rPr>
      </w:pPr>
      <w:moveFromRangeStart w:id="180" w:author="Anne Weber" w:date="2010-01-12T14:40:00Z" w:name="move251070533"/>
      <w:moveFrom w:id="181" w:author="Anne Weber" w:date="2010-01-12T14:40:00Z">
        <w:r w:rsidDel="004A7F7A">
          <w:rPr>
            <w:rFonts w:ascii="Cambria" w:hAnsi="Cambria"/>
            <w:sz w:val="24"/>
            <w:szCs w:val="24"/>
          </w:rPr>
          <w:t>Managed</w:t>
        </w:r>
        <w:r w:rsidR="0094357B" w:rsidDel="004A7F7A">
          <w:rPr>
            <w:rFonts w:ascii="Cambria" w:hAnsi="Cambria"/>
            <w:sz w:val="24"/>
            <w:szCs w:val="24"/>
          </w:rPr>
          <w:t xml:space="preserve"> team budget with more than $10,000 in annual revenue and expenses</w:t>
        </w:r>
      </w:moveFrom>
    </w:p>
    <w:moveFromRangeEnd w:id="180"/>
    <w:p w:rsidR="00DA13CD" w:rsidRDefault="00B779A6" w:rsidP="00DA13CD">
      <w:pPr>
        <w:numPr>
          <w:ilvl w:val="0"/>
          <w:numId w:val="2"/>
        </w:numPr>
        <w:spacing w:after="0"/>
        <w:ind w:left="1080" w:right="720"/>
        <w:rPr>
          <w:rFonts w:ascii="Cambria" w:hAnsi="Cambria"/>
          <w:sz w:val="24"/>
          <w:szCs w:val="24"/>
        </w:rPr>
      </w:pPr>
      <w:r>
        <w:rPr>
          <w:rFonts w:ascii="Cambria" w:hAnsi="Cambria"/>
          <w:sz w:val="24"/>
          <w:szCs w:val="24"/>
        </w:rPr>
        <w:t>Coordinated</w:t>
      </w:r>
      <w:r w:rsidR="00D73DC2">
        <w:rPr>
          <w:rFonts w:ascii="Cambria" w:hAnsi="Cambria"/>
          <w:sz w:val="24"/>
          <w:szCs w:val="24"/>
        </w:rPr>
        <w:t xml:space="preserve"> week-lon</w:t>
      </w:r>
      <w:r w:rsidR="00106D20">
        <w:rPr>
          <w:rFonts w:ascii="Cambria" w:hAnsi="Cambria"/>
          <w:sz w:val="24"/>
          <w:szCs w:val="24"/>
        </w:rPr>
        <w:t>g team trip to Jekyll Island, G</w:t>
      </w:r>
      <w:del w:id="182" w:author="Anne Weber" w:date="2010-01-12T14:39:00Z">
        <w:r w:rsidR="00106D20" w:rsidDel="004A7F7A">
          <w:rPr>
            <w:rFonts w:ascii="Cambria" w:hAnsi="Cambria"/>
            <w:sz w:val="24"/>
            <w:szCs w:val="24"/>
          </w:rPr>
          <w:delText>eorgia</w:delText>
        </w:r>
      </w:del>
      <w:ins w:id="183" w:author="Anne Weber" w:date="2010-01-12T14:39:00Z">
        <w:r w:rsidR="004A7F7A">
          <w:rPr>
            <w:rFonts w:ascii="Cambria" w:hAnsi="Cambria"/>
            <w:sz w:val="24"/>
            <w:szCs w:val="24"/>
          </w:rPr>
          <w:t>A</w:t>
        </w:r>
      </w:ins>
      <w:r w:rsidR="00D73DC2">
        <w:rPr>
          <w:rFonts w:ascii="Cambria" w:hAnsi="Cambria"/>
          <w:sz w:val="24"/>
          <w:szCs w:val="24"/>
        </w:rPr>
        <w:t xml:space="preserve"> for High Tide Tournament</w:t>
      </w:r>
      <w:ins w:id="184" w:author="Anne Weber" w:date="2010-01-12T14:47:00Z">
        <w:r w:rsidR="004A7F7A">
          <w:rPr>
            <w:rFonts w:ascii="Cambria" w:hAnsi="Cambria"/>
            <w:sz w:val="24"/>
            <w:szCs w:val="24"/>
          </w:rPr>
          <w:t xml:space="preserve">, </w:t>
        </w:r>
      </w:ins>
      <w:del w:id="185" w:author="Anne Weber" w:date="2010-01-12T14:47:00Z">
        <w:r w:rsidR="00D73DC2" w:rsidDel="004A7F7A">
          <w:rPr>
            <w:rFonts w:ascii="Cambria" w:hAnsi="Cambria"/>
            <w:sz w:val="24"/>
            <w:szCs w:val="24"/>
          </w:rPr>
          <w:delText xml:space="preserve"> in</w:delText>
        </w:r>
        <w:r w:rsidR="009538A0" w:rsidDel="004A7F7A">
          <w:rPr>
            <w:rFonts w:ascii="Cambria" w:hAnsi="Cambria"/>
            <w:sz w:val="24"/>
            <w:szCs w:val="24"/>
          </w:rPr>
          <w:delText xml:space="preserve"> </w:delText>
        </w:r>
      </w:del>
      <w:del w:id="186" w:author="Anne Weber" w:date="2010-01-12T14:39:00Z">
        <w:r w:rsidR="009538A0" w:rsidDel="004A7F7A">
          <w:rPr>
            <w:rFonts w:ascii="Cambria" w:hAnsi="Cambria"/>
            <w:sz w:val="24"/>
            <w:szCs w:val="24"/>
          </w:rPr>
          <w:delText>March</w:delText>
        </w:r>
        <w:r w:rsidR="00D73DC2" w:rsidDel="004A7F7A">
          <w:rPr>
            <w:rFonts w:ascii="Cambria" w:hAnsi="Cambria"/>
            <w:sz w:val="24"/>
            <w:szCs w:val="24"/>
          </w:rPr>
          <w:delText xml:space="preserve"> </w:delText>
        </w:r>
      </w:del>
      <w:r w:rsidR="00D73DC2">
        <w:rPr>
          <w:rFonts w:ascii="Cambria" w:hAnsi="Cambria"/>
          <w:sz w:val="24"/>
          <w:szCs w:val="24"/>
        </w:rPr>
        <w:t>2009</w:t>
      </w:r>
    </w:p>
    <w:p w:rsidR="00DA13CD" w:rsidRDefault="00DA13CD" w:rsidP="00B73B36">
      <w:pPr>
        <w:spacing w:after="0"/>
        <w:jc w:val="center"/>
        <w:rPr>
          <w:rFonts w:asciiTheme="majorHAnsi" w:hAnsiTheme="majorHAnsi" w:cs="Calibri"/>
          <w:b/>
          <w:sz w:val="26"/>
          <w:szCs w:val="26"/>
        </w:rPr>
      </w:pPr>
    </w:p>
    <w:p w:rsidR="009309E8" w:rsidRPr="00843005" w:rsidRDefault="000454EF" w:rsidP="00B73B36">
      <w:pPr>
        <w:spacing w:after="0"/>
        <w:jc w:val="center"/>
        <w:rPr>
          <w:rFonts w:ascii="Cambria" w:hAnsi="Cambria"/>
          <w:b/>
          <w:sz w:val="30"/>
          <w:szCs w:val="30"/>
        </w:rPr>
      </w:pPr>
      <w:r w:rsidRPr="00843005">
        <w:rPr>
          <w:rFonts w:ascii="Cambria" w:hAnsi="Cambria"/>
          <w:b/>
          <w:sz w:val="30"/>
          <w:szCs w:val="30"/>
        </w:rPr>
        <w:t>Additional Skills</w:t>
      </w:r>
    </w:p>
    <w:p w:rsidR="008E3955" w:rsidRDefault="009309E8" w:rsidP="00B73B36">
      <w:pPr>
        <w:spacing w:after="0"/>
        <w:rPr>
          <w:rFonts w:ascii="Cambria" w:hAnsi="Cambria"/>
          <w:b/>
          <w:sz w:val="24"/>
          <w:szCs w:val="24"/>
        </w:rPr>
      </w:pPr>
      <w:commentRangeStart w:id="187"/>
      <w:r>
        <w:rPr>
          <w:rFonts w:ascii="Cambria" w:hAnsi="Cambria"/>
          <w:b/>
          <w:sz w:val="24"/>
          <w:szCs w:val="24"/>
        </w:rPr>
        <w:t>Computer</w:t>
      </w:r>
      <w:commentRangeEnd w:id="187"/>
      <w:r w:rsidR="008F7F55">
        <w:rPr>
          <w:rStyle w:val="CommentReference"/>
        </w:rPr>
        <w:commentReference w:id="187"/>
      </w:r>
    </w:p>
    <w:p w:rsidR="00435385" w:rsidRDefault="00AA0D5F" w:rsidP="00B73B36">
      <w:pPr>
        <w:spacing w:after="0"/>
        <w:ind w:left="720" w:right="720"/>
        <w:rPr>
          <w:rFonts w:ascii="Cambria" w:hAnsi="Cambria"/>
          <w:sz w:val="24"/>
          <w:szCs w:val="24"/>
        </w:rPr>
      </w:pPr>
      <w:r>
        <w:rPr>
          <w:rFonts w:ascii="Cambria" w:hAnsi="Cambria"/>
          <w:sz w:val="24"/>
          <w:szCs w:val="24"/>
        </w:rPr>
        <w:t>Windows XP</w:t>
      </w:r>
      <w:r w:rsidR="009B586B">
        <w:rPr>
          <w:rFonts w:ascii="Cambria" w:hAnsi="Cambria"/>
          <w:sz w:val="24"/>
          <w:szCs w:val="24"/>
        </w:rPr>
        <w:t xml:space="preserve">, </w:t>
      </w:r>
      <w:proofErr w:type="spellStart"/>
      <w:r w:rsidR="009309E8">
        <w:rPr>
          <w:rFonts w:ascii="Cambria" w:hAnsi="Cambria"/>
          <w:sz w:val="24"/>
          <w:szCs w:val="24"/>
        </w:rPr>
        <w:t>SolidWorks</w:t>
      </w:r>
      <w:proofErr w:type="spellEnd"/>
      <w:r w:rsidR="009309E8">
        <w:rPr>
          <w:rFonts w:ascii="Cambria" w:hAnsi="Cambria"/>
          <w:sz w:val="24"/>
          <w:szCs w:val="24"/>
        </w:rPr>
        <w:t xml:space="preserve">, Microsoft </w:t>
      </w:r>
      <w:r w:rsidR="00060E85">
        <w:rPr>
          <w:rFonts w:ascii="Cambria" w:hAnsi="Cambria"/>
          <w:sz w:val="24"/>
          <w:szCs w:val="24"/>
        </w:rPr>
        <w:t>Word, Excel</w:t>
      </w:r>
      <w:ins w:id="188" w:author="Anne Weber" w:date="2010-01-12T15:04:00Z">
        <w:r w:rsidR="008F7F55">
          <w:rPr>
            <w:rFonts w:ascii="Cambria" w:hAnsi="Cambria"/>
            <w:sz w:val="24"/>
            <w:szCs w:val="24"/>
          </w:rPr>
          <w:t>,</w:t>
        </w:r>
      </w:ins>
      <w:r w:rsidR="00060E85">
        <w:rPr>
          <w:rFonts w:ascii="Cambria" w:hAnsi="Cambria"/>
          <w:sz w:val="24"/>
          <w:szCs w:val="24"/>
        </w:rPr>
        <w:t xml:space="preserve"> and PowerPoint</w:t>
      </w:r>
      <w:r w:rsidR="00913480">
        <w:rPr>
          <w:rFonts w:ascii="Cambria" w:hAnsi="Cambria"/>
          <w:sz w:val="24"/>
          <w:szCs w:val="24"/>
        </w:rPr>
        <w:t>,</w:t>
      </w:r>
      <w:r w:rsidR="009309E8">
        <w:rPr>
          <w:rFonts w:ascii="Cambria" w:hAnsi="Cambria"/>
          <w:sz w:val="24"/>
          <w:szCs w:val="24"/>
        </w:rPr>
        <w:t xml:space="preserve"> </w:t>
      </w:r>
      <w:proofErr w:type="spellStart"/>
      <w:r w:rsidR="009309E8">
        <w:rPr>
          <w:rFonts w:ascii="Cambria" w:hAnsi="Cambria"/>
          <w:sz w:val="24"/>
          <w:szCs w:val="24"/>
        </w:rPr>
        <w:t>MatLab</w:t>
      </w:r>
      <w:proofErr w:type="spellEnd"/>
      <w:r w:rsidR="006D5D41">
        <w:rPr>
          <w:rFonts w:ascii="Cambria" w:hAnsi="Cambria"/>
          <w:sz w:val="24"/>
          <w:szCs w:val="24"/>
        </w:rPr>
        <w:t xml:space="preserve">, </w:t>
      </w:r>
      <w:proofErr w:type="spellStart"/>
      <w:r w:rsidR="006D5D41">
        <w:rPr>
          <w:rFonts w:ascii="Cambria" w:hAnsi="Cambria"/>
          <w:sz w:val="24"/>
          <w:szCs w:val="24"/>
        </w:rPr>
        <w:t>LabView</w:t>
      </w:r>
      <w:proofErr w:type="spellEnd"/>
      <w:r w:rsidR="006D5D41">
        <w:rPr>
          <w:rFonts w:ascii="Cambria" w:hAnsi="Cambria"/>
          <w:sz w:val="24"/>
          <w:szCs w:val="24"/>
        </w:rPr>
        <w:t>, CHEMKIN 4.1.1</w:t>
      </w:r>
    </w:p>
    <w:p w:rsidR="001E0A9E" w:rsidRDefault="001E0A9E">
      <w:pPr>
        <w:spacing w:after="0" w:line="240" w:lineRule="auto"/>
        <w:rPr>
          <w:rFonts w:ascii="Cambria" w:hAnsi="Cambria"/>
          <w:sz w:val="24"/>
          <w:szCs w:val="24"/>
        </w:rPr>
      </w:pPr>
      <w:r>
        <w:rPr>
          <w:rFonts w:ascii="Cambria" w:hAnsi="Cambria"/>
          <w:sz w:val="24"/>
          <w:szCs w:val="24"/>
        </w:rPr>
        <w:br w:type="page"/>
      </w:r>
    </w:p>
    <w:p w:rsidR="00346AF5" w:rsidRDefault="00346AF5" w:rsidP="00B73B36">
      <w:pPr>
        <w:spacing w:after="0"/>
        <w:ind w:left="720" w:right="720"/>
        <w:rPr>
          <w:rFonts w:ascii="Cambria" w:hAnsi="Cambria"/>
          <w:sz w:val="24"/>
          <w:szCs w:val="24"/>
        </w:rPr>
      </w:pPr>
    </w:p>
    <w:p w:rsidR="00346AF5" w:rsidRDefault="00346AF5" w:rsidP="00346AF5">
      <w:pPr>
        <w:spacing w:after="0"/>
        <w:jc w:val="center"/>
        <w:rPr>
          <w:rFonts w:ascii="Cambria" w:hAnsi="Cambria"/>
          <w:b/>
          <w:sz w:val="26"/>
          <w:szCs w:val="26"/>
        </w:rPr>
      </w:pPr>
      <w:r w:rsidRPr="00346AF5">
        <w:rPr>
          <w:rFonts w:ascii="Cambria" w:hAnsi="Cambria"/>
          <w:b/>
          <w:sz w:val="30"/>
          <w:szCs w:val="30"/>
        </w:rPr>
        <w:t>Additional Related Coursework</w:t>
      </w:r>
    </w:p>
    <w:p w:rsidR="00346AF5" w:rsidRPr="005D521D" w:rsidRDefault="00346AF5" w:rsidP="00346AF5">
      <w:pPr>
        <w:spacing w:after="0"/>
        <w:rPr>
          <w:rFonts w:ascii="Cambria" w:hAnsi="Cambria"/>
          <w:b/>
          <w:sz w:val="26"/>
          <w:szCs w:val="26"/>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Aerospace Design:</w:t>
      </w:r>
      <w:r w:rsidRPr="00A51DD4">
        <w:rPr>
          <w:rFonts w:asciiTheme="majorHAnsi" w:hAnsiTheme="majorHAnsi"/>
          <w:sz w:val="24"/>
          <w:szCs w:val="24"/>
        </w:rPr>
        <w:t xml:space="preserve"> Semester</w:t>
      </w:r>
      <w:del w:id="189" w:author="Anne Weber" w:date="2010-01-12T14:40:00Z">
        <w:r w:rsidRPr="00A51DD4" w:rsidDel="004A7F7A">
          <w:rPr>
            <w:rFonts w:asciiTheme="majorHAnsi" w:hAnsiTheme="majorHAnsi"/>
            <w:sz w:val="24"/>
            <w:szCs w:val="24"/>
          </w:rPr>
          <w:delText xml:space="preserve"> </w:delText>
        </w:r>
      </w:del>
      <w:ins w:id="190" w:author="Anne Weber" w:date="2010-01-12T14:40:00Z">
        <w:r w:rsidR="004A7F7A">
          <w:rPr>
            <w:rFonts w:asciiTheme="majorHAnsi" w:hAnsiTheme="majorHAnsi"/>
            <w:sz w:val="24"/>
            <w:szCs w:val="24"/>
          </w:rPr>
          <w:t>-</w:t>
        </w:r>
      </w:ins>
      <w:r w:rsidRPr="00A51DD4">
        <w:rPr>
          <w:rFonts w:asciiTheme="majorHAnsi" w:hAnsiTheme="majorHAnsi"/>
          <w:sz w:val="24"/>
          <w:szCs w:val="24"/>
        </w:rPr>
        <w:t>long course to design an atmospheric miner for Neptune. Mission profile called for mining mission in the atmosphere of Neptune followed by launch to orbit, transfer of payload to another craft</w:t>
      </w:r>
      <w:ins w:id="191" w:author="Anne Weber" w:date="2010-01-12T14:40:00Z">
        <w:r w:rsidR="004A7F7A">
          <w:rPr>
            <w:rFonts w:asciiTheme="majorHAnsi" w:hAnsiTheme="majorHAnsi"/>
            <w:sz w:val="24"/>
            <w:szCs w:val="24"/>
          </w:rPr>
          <w:t>,</w:t>
        </w:r>
      </w:ins>
      <w:r w:rsidRPr="00A51DD4">
        <w:rPr>
          <w:rFonts w:asciiTheme="majorHAnsi" w:hAnsiTheme="majorHAnsi"/>
          <w:sz w:val="24"/>
          <w:szCs w:val="24"/>
        </w:rPr>
        <w:t xml:space="preserve"> and re-entry into the atmosphere for more mining missions. Design included nuclear-thermal propulsion system, cryogenic cooling and storage s</w:t>
      </w:r>
      <w:r w:rsidR="0008550E">
        <w:rPr>
          <w:rFonts w:asciiTheme="majorHAnsi" w:hAnsiTheme="majorHAnsi"/>
          <w:sz w:val="24"/>
          <w:szCs w:val="24"/>
        </w:rPr>
        <w:t>ystem, aerodynamics of the craft</w:t>
      </w:r>
      <w:ins w:id="192" w:author="Anne Weber" w:date="2010-01-12T14:40:00Z">
        <w:r w:rsidR="004A7F7A">
          <w:rPr>
            <w:rFonts w:asciiTheme="majorHAnsi" w:hAnsiTheme="majorHAnsi"/>
            <w:sz w:val="24"/>
            <w:szCs w:val="24"/>
          </w:rPr>
          <w:t>,</w:t>
        </w:r>
      </w:ins>
      <w:r w:rsidRPr="00A51DD4">
        <w:rPr>
          <w:rFonts w:asciiTheme="majorHAnsi" w:hAnsiTheme="majorHAnsi"/>
          <w:sz w:val="24"/>
          <w:szCs w:val="24"/>
        </w:rPr>
        <w:t xml:space="preserve"> and entry heating analysis. Participated as the propulsion system primary designer on a team of </w:t>
      </w:r>
      <w:ins w:id="193" w:author="Anne Weber" w:date="2010-01-12T15:06:00Z">
        <w:r w:rsidR="008F7F55">
          <w:rPr>
            <w:rFonts w:asciiTheme="majorHAnsi" w:hAnsiTheme="majorHAnsi"/>
            <w:sz w:val="24"/>
            <w:szCs w:val="24"/>
          </w:rPr>
          <w:t>3</w:t>
        </w:r>
      </w:ins>
      <w:del w:id="194" w:author="Anne Weber" w:date="2010-01-12T15:06:00Z">
        <w:r w:rsidRPr="00A51DD4" w:rsidDel="008F7F55">
          <w:rPr>
            <w:rFonts w:asciiTheme="majorHAnsi" w:hAnsiTheme="majorHAnsi"/>
            <w:sz w:val="24"/>
            <w:szCs w:val="24"/>
          </w:rPr>
          <w:delText>three</w:delText>
        </w:r>
      </w:del>
      <w:r w:rsidRPr="00A51DD4">
        <w:rPr>
          <w:rFonts w:asciiTheme="majorHAnsi" w:hAnsiTheme="majorHAnsi"/>
          <w:sz w:val="24"/>
          <w:szCs w:val="24"/>
        </w:rPr>
        <w:t xml:space="preserve"> people.</w:t>
      </w:r>
    </w:p>
    <w:p w:rsidR="00346AF5" w:rsidRDefault="00346AF5" w:rsidP="00346AF5">
      <w:pPr>
        <w:spacing w:after="0"/>
        <w:rPr>
          <w:rFonts w:asciiTheme="majorHAnsi" w:hAnsiTheme="majorHAnsi"/>
          <w:b/>
          <w:sz w:val="24"/>
          <w:szCs w:val="24"/>
        </w:rPr>
      </w:pPr>
    </w:p>
    <w:p w:rsidR="00346AF5" w:rsidRDefault="00346AF5" w:rsidP="00346AF5">
      <w:pPr>
        <w:spacing w:after="0"/>
        <w:rPr>
          <w:rFonts w:asciiTheme="majorHAnsi" w:hAnsiTheme="majorHAnsi"/>
          <w:sz w:val="24"/>
          <w:szCs w:val="24"/>
        </w:rPr>
      </w:pPr>
      <w:r w:rsidRPr="00A51DD4">
        <w:rPr>
          <w:rFonts w:asciiTheme="majorHAnsi" w:hAnsiTheme="majorHAnsi"/>
          <w:b/>
          <w:sz w:val="24"/>
          <w:szCs w:val="24"/>
        </w:rPr>
        <w:t>Combustion:</w:t>
      </w:r>
      <w:r w:rsidRPr="00A51DD4">
        <w:rPr>
          <w:rFonts w:asciiTheme="majorHAnsi" w:hAnsiTheme="majorHAnsi"/>
          <w:sz w:val="24"/>
          <w:szCs w:val="24"/>
        </w:rPr>
        <w:t xml:space="preserve"> Graduate Level. Chemical kinetics, thermodynamics</w:t>
      </w:r>
      <w:ins w:id="195" w:author="Anne Weber" w:date="2010-01-12T14:40:00Z">
        <w:r w:rsidR="004A7F7A">
          <w:rPr>
            <w:rFonts w:asciiTheme="majorHAnsi" w:hAnsiTheme="majorHAnsi"/>
            <w:sz w:val="24"/>
            <w:szCs w:val="24"/>
          </w:rPr>
          <w:t>,</w:t>
        </w:r>
      </w:ins>
      <w:r w:rsidRPr="00A51DD4">
        <w:rPr>
          <w:rFonts w:asciiTheme="majorHAnsi" w:hAnsiTheme="majorHAnsi"/>
          <w:sz w:val="24"/>
          <w:szCs w:val="24"/>
        </w:rPr>
        <w:t xml:space="preserve"> and governing conservation equations of chemically reacting flows. Laminar premixed and diffusion flames, ignition, extinction, flame stabilization, detonation, </w:t>
      </w:r>
      <w:ins w:id="196" w:author="Anne Weber" w:date="2010-01-12T14:41:00Z">
        <w:r w:rsidR="004A7F7A">
          <w:rPr>
            <w:rFonts w:asciiTheme="majorHAnsi" w:hAnsiTheme="majorHAnsi"/>
            <w:sz w:val="24"/>
            <w:szCs w:val="24"/>
          </w:rPr>
          <w:t xml:space="preserve">and </w:t>
        </w:r>
      </w:ins>
      <w:r w:rsidRPr="00A51DD4">
        <w:rPr>
          <w:rFonts w:asciiTheme="majorHAnsi" w:hAnsiTheme="majorHAnsi"/>
          <w:sz w:val="24"/>
          <w:szCs w:val="24"/>
        </w:rPr>
        <w:t>droplet and particle combustion were covered.</w:t>
      </w:r>
    </w:p>
    <w:p w:rsidR="00346AF5" w:rsidRDefault="00346AF5" w:rsidP="00346AF5">
      <w:pPr>
        <w:spacing w:after="0"/>
        <w:rPr>
          <w:rFonts w:asciiTheme="majorHAnsi" w:hAnsiTheme="majorHAnsi"/>
          <w:b/>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Advanced Fluid Dynamics 1</w:t>
      </w:r>
      <w:r w:rsidRPr="00A51DD4">
        <w:rPr>
          <w:rFonts w:asciiTheme="majorHAnsi" w:hAnsiTheme="majorHAnsi"/>
          <w:sz w:val="24"/>
          <w:szCs w:val="24"/>
        </w:rPr>
        <w:t xml:space="preserve"> </w:t>
      </w:r>
      <w:r w:rsidRPr="00A51DD4">
        <w:rPr>
          <w:rFonts w:asciiTheme="majorHAnsi" w:hAnsiTheme="majorHAnsi"/>
          <w:b/>
          <w:sz w:val="24"/>
          <w:szCs w:val="24"/>
        </w:rPr>
        <w:t xml:space="preserve">and 2: </w:t>
      </w:r>
      <w:r w:rsidRPr="00A51DD4">
        <w:rPr>
          <w:rFonts w:asciiTheme="majorHAnsi" w:hAnsiTheme="majorHAnsi"/>
          <w:sz w:val="24"/>
          <w:szCs w:val="24"/>
        </w:rPr>
        <w:t>Graduate Level.</w:t>
      </w:r>
      <w:r w:rsidRPr="00A51DD4">
        <w:rPr>
          <w:rFonts w:asciiTheme="majorHAnsi" w:hAnsiTheme="majorHAnsi"/>
          <w:b/>
          <w:sz w:val="24"/>
          <w:szCs w:val="24"/>
        </w:rPr>
        <w:t xml:space="preserve"> </w:t>
      </w:r>
      <w:r w:rsidRPr="00A51DD4">
        <w:rPr>
          <w:rFonts w:asciiTheme="majorHAnsi" w:hAnsiTheme="majorHAnsi"/>
          <w:sz w:val="24"/>
          <w:szCs w:val="24"/>
        </w:rPr>
        <w:t>General equations for conservation of mass, momentum</w:t>
      </w:r>
      <w:ins w:id="197" w:author="Anne Weber" w:date="2010-01-12T14:41:00Z">
        <w:r w:rsidR="004A7F7A">
          <w:rPr>
            <w:rFonts w:asciiTheme="majorHAnsi" w:hAnsiTheme="majorHAnsi"/>
            <w:sz w:val="24"/>
            <w:szCs w:val="24"/>
          </w:rPr>
          <w:t>,</w:t>
        </w:r>
      </w:ins>
      <w:r w:rsidRPr="00A51DD4">
        <w:rPr>
          <w:rFonts w:asciiTheme="majorHAnsi" w:hAnsiTheme="majorHAnsi"/>
          <w:sz w:val="24"/>
          <w:szCs w:val="24"/>
        </w:rPr>
        <w:t xml:space="preserve"> and energy</w:t>
      </w:r>
      <w:ins w:id="198" w:author="Anne Weber" w:date="2010-01-12T14:41:00Z">
        <w:r w:rsidR="004A7F7A">
          <w:rPr>
            <w:rFonts w:asciiTheme="majorHAnsi" w:hAnsiTheme="majorHAnsi"/>
            <w:sz w:val="24"/>
            <w:szCs w:val="24"/>
          </w:rPr>
          <w:t>;</w:t>
        </w:r>
      </w:ins>
      <w:r w:rsidRPr="00A51DD4">
        <w:rPr>
          <w:rFonts w:asciiTheme="majorHAnsi" w:hAnsiTheme="majorHAnsi"/>
          <w:sz w:val="24"/>
          <w:szCs w:val="24"/>
        </w:rPr>
        <w:t xml:space="preserve"> </w:t>
      </w:r>
      <w:r w:rsidR="0008550E">
        <w:rPr>
          <w:rFonts w:asciiTheme="majorHAnsi" w:hAnsiTheme="majorHAnsi"/>
          <w:sz w:val="24"/>
          <w:szCs w:val="24"/>
        </w:rPr>
        <w:t>and s</w:t>
      </w:r>
      <w:r w:rsidRPr="00A51DD4">
        <w:rPr>
          <w:rFonts w:asciiTheme="majorHAnsi" w:hAnsiTheme="majorHAnsi"/>
          <w:sz w:val="24"/>
          <w:szCs w:val="24"/>
        </w:rPr>
        <w:t xml:space="preserve">olutions for incompressible Newtonian viscous fluids </w:t>
      </w:r>
      <w:r w:rsidR="0008550E">
        <w:rPr>
          <w:rFonts w:asciiTheme="majorHAnsi" w:hAnsiTheme="majorHAnsi"/>
          <w:sz w:val="24"/>
          <w:szCs w:val="24"/>
        </w:rPr>
        <w:t>were</w:t>
      </w:r>
      <w:r w:rsidRPr="00A51DD4">
        <w:rPr>
          <w:rFonts w:asciiTheme="majorHAnsi" w:hAnsiTheme="majorHAnsi"/>
          <w:sz w:val="24"/>
          <w:szCs w:val="24"/>
        </w:rPr>
        <w:t xml:space="preserve"> presented and analyzed. Kinematics and dynamics of inviscid and incompressible flow including free streamline theory </w:t>
      </w:r>
      <w:r w:rsidR="0008550E">
        <w:rPr>
          <w:rFonts w:asciiTheme="majorHAnsi" w:hAnsiTheme="majorHAnsi"/>
          <w:sz w:val="24"/>
          <w:szCs w:val="24"/>
        </w:rPr>
        <w:t>were</w:t>
      </w:r>
      <w:r w:rsidRPr="00A51DD4">
        <w:rPr>
          <w:rFonts w:asciiTheme="majorHAnsi" w:hAnsiTheme="majorHAnsi"/>
          <w:sz w:val="24"/>
          <w:szCs w:val="24"/>
        </w:rPr>
        <w:t xml:space="preserve"> studied using vector, complex variable</w:t>
      </w:r>
      <w:ins w:id="199" w:author="Anne Weber" w:date="2010-01-12T14:42:00Z">
        <w:r w:rsidR="004A7F7A">
          <w:rPr>
            <w:rFonts w:asciiTheme="majorHAnsi" w:hAnsiTheme="majorHAnsi"/>
            <w:sz w:val="24"/>
            <w:szCs w:val="24"/>
          </w:rPr>
          <w:t>,</w:t>
        </w:r>
      </w:ins>
      <w:r w:rsidRPr="00A51DD4">
        <w:rPr>
          <w:rFonts w:asciiTheme="majorHAnsi" w:hAnsiTheme="majorHAnsi"/>
          <w:sz w:val="24"/>
          <w:szCs w:val="24"/>
        </w:rPr>
        <w:t xml:space="preserve"> and numerical techniques. Low and high Reynolds number approximations and boundary layer theory. Matching techniques and similarity solutions. Elements of gas dynamics including quasi-one-dimensional flow, shock waves, supersonic expansion</w:t>
      </w:r>
      <w:ins w:id="200" w:author="Anne Weber" w:date="2010-01-12T14:42:00Z">
        <w:r w:rsidR="004A7F7A">
          <w:rPr>
            <w:rFonts w:asciiTheme="majorHAnsi" w:hAnsiTheme="majorHAnsi"/>
            <w:sz w:val="24"/>
            <w:szCs w:val="24"/>
          </w:rPr>
          <w:t>,</w:t>
        </w:r>
      </w:ins>
      <w:r w:rsidRPr="00A51DD4">
        <w:rPr>
          <w:rFonts w:asciiTheme="majorHAnsi" w:hAnsiTheme="majorHAnsi"/>
          <w:sz w:val="24"/>
          <w:szCs w:val="24"/>
        </w:rPr>
        <w:t xml:space="preserve"> and linearized theory. Non-Newtonian fluids. </w:t>
      </w:r>
    </w:p>
    <w:p w:rsidR="00346AF5" w:rsidRPr="00A51DD4" w:rsidRDefault="00346AF5" w:rsidP="00346AF5">
      <w:pPr>
        <w:spacing w:after="0"/>
        <w:rPr>
          <w:rFonts w:asciiTheme="majorHAnsi" w:hAnsiTheme="majorHAnsi"/>
          <w:b/>
          <w:sz w:val="24"/>
          <w:szCs w:val="24"/>
        </w:rPr>
      </w:pPr>
    </w:p>
    <w:p w:rsidR="00346AF5" w:rsidRDefault="00346AF5" w:rsidP="00346AF5">
      <w:pPr>
        <w:spacing w:after="0"/>
        <w:rPr>
          <w:rFonts w:asciiTheme="majorHAnsi" w:hAnsiTheme="majorHAnsi"/>
          <w:sz w:val="24"/>
          <w:szCs w:val="24"/>
        </w:rPr>
      </w:pPr>
      <w:r w:rsidRPr="00A51DD4">
        <w:rPr>
          <w:rFonts w:asciiTheme="majorHAnsi" w:hAnsiTheme="majorHAnsi"/>
          <w:b/>
          <w:sz w:val="24"/>
          <w:szCs w:val="24"/>
        </w:rPr>
        <w:t>Flight and Orbital Mechanics:</w:t>
      </w:r>
      <w:r w:rsidRPr="00A51DD4">
        <w:rPr>
          <w:rFonts w:asciiTheme="majorHAnsi" w:hAnsiTheme="majorHAnsi"/>
          <w:sz w:val="24"/>
          <w:szCs w:val="24"/>
        </w:rPr>
        <w:t xml:space="preserve"> </w:t>
      </w:r>
      <w:del w:id="201" w:author="Anne Weber" w:date="2010-01-12T14:42:00Z">
        <w:r w:rsidRPr="00A51DD4" w:rsidDel="004A7F7A">
          <w:rPr>
            <w:rFonts w:asciiTheme="majorHAnsi" w:hAnsiTheme="majorHAnsi"/>
            <w:sz w:val="24"/>
            <w:szCs w:val="24"/>
          </w:rPr>
          <w:delText>Lecture included topics such as a</w:delText>
        </w:r>
      </w:del>
      <w:ins w:id="202" w:author="Anne Weber" w:date="2010-01-12T14:42:00Z">
        <w:r w:rsidR="004A7F7A">
          <w:rPr>
            <w:rFonts w:asciiTheme="majorHAnsi" w:hAnsiTheme="majorHAnsi"/>
            <w:sz w:val="24"/>
            <w:szCs w:val="24"/>
          </w:rPr>
          <w:t>A</w:t>
        </w:r>
      </w:ins>
      <w:r w:rsidRPr="00A51DD4">
        <w:rPr>
          <w:rFonts w:asciiTheme="majorHAnsi" w:hAnsiTheme="majorHAnsi"/>
          <w:sz w:val="24"/>
          <w:szCs w:val="24"/>
        </w:rPr>
        <w:t>ircraft performance, range and endurance, stability and control, take</w:t>
      </w:r>
      <w:ins w:id="203" w:author="Anne Weber" w:date="2010-01-12T14:42:00Z">
        <w:r w:rsidR="004A7F7A">
          <w:rPr>
            <w:rFonts w:asciiTheme="majorHAnsi" w:hAnsiTheme="majorHAnsi"/>
            <w:sz w:val="24"/>
            <w:szCs w:val="24"/>
          </w:rPr>
          <w:t>-</w:t>
        </w:r>
      </w:ins>
      <w:del w:id="204" w:author="Anne Weber" w:date="2010-01-12T14:42:00Z">
        <w:r w:rsidRPr="00A51DD4" w:rsidDel="004A7F7A">
          <w:rPr>
            <w:rFonts w:asciiTheme="majorHAnsi" w:hAnsiTheme="majorHAnsi"/>
            <w:sz w:val="24"/>
            <w:szCs w:val="24"/>
          </w:rPr>
          <w:delText xml:space="preserve"> </w:delText>
        </w:r>
      </w:del>
      <w:r w:rsidRPr="00A51DD4">
        <w:rPr>
          <w:rFonts w:asciiTheme="majorHAnsi" w:hAnsiTheme="majorHAnsi"/>
          <w:sz w:val="24"/>
          <w:szCs w:val="24"/>
        </w:rPr>
        <w:t>off and landing</w:t>
      </w:r>
      <w:ins w:id="205" w:author="Anne Weber" w:date="2010-01-12T14:42:00Z">
        <w:r w:rsidR="004A7F7A">
          <w:rPr>
            <w:rFonts w:asciiTheme="majorHAnsi" w:hAnsiTheme="majorHAnsi"/>
            <w:sz w:val="24"/>
            <w:szCs w:val="24"/>
          </w:rPr>
          <w:t>,</w:t>
        </w:r>
      </w:ins>
      <w:r w:rsidRPr="00A51DD4">
        <w:rPr>
          <w:rFonts w:asciiTheme="majorHAnsi" w:hAnsiTheme="majorHAnsi"/>
          <w:sz w:val="24"/>
          <w:szCs w:val="24"/>
        </w:rPr>
        <w:t xml:space="preserve"> and simple maneuvers. Also included elements of cele</w:t>
      </w:r>
      <w:r w:rsidR="0008550E">
        <w:rPr>
          <w:rFonts w:asciiTheme="majorHAnsi" w:hAnsiTheme="majorHAnsi"/>
          <w:sz w:val="24"/>
          <w:szCs w:val="24"/>
        </w:rPr>
        <w:t xml:space="preserve">stial mechanics, orbit transfer, orbit </w:t>
      </w:r>
      <w:r w:rsidRPr="00A51DD4">
        <w:rPr>
          <w:rFonts w:asciiTheme="majorHAnsi" w:hAnsiTheme="majorHAnsi"/>
          <w:sz w:val="24"/>
          <w:szCs w:val="24"/>
        </w:rPr>
        <w:t>decay due to drag</w:t>
      </w:r>
      <w:ins w:id="206" w:author="Anne Weber" w:date="2010-01-12T14:42:00Z">
        <w:r w:rsidR="004A7F7A">
          <w:rPr>
            <w:rFonts w:asciiTheme="majorHAnsi" w:hAnsiTheme="majorHAnsi"/>
            <w:sz w:val="24"/>
            <w:szCs w:val="24"/>
          </w:rPr>
          <w:t>,</w:t>
        </w:r>
      </w:ins>
      <w:r w:rsidRPr="00A51DD4">
        <w:rPr>
          <w:rFonts w:asciiTheme="majorHAnsi" w:hAnsiTheme="majorHAnsi"/>
          <w:sz w:val="24"/>
          <w:szCs w:val="24"/>
        </w:rPr>
        <w:t xml:space="preserve"> and lift-off and entry.</w:t>
      </w:r>
      <w:r w:rsidR="00C80272">
        <w:rPr>
          <w:rFonts w:asciiTheme="majorHAnsi" w:hAnsiTheme="majorHAnsi"/>
          <w:sz w:val="24"/>
          <w:szCs w:val="24"/>
        </w:rPr>
        <w:t xml:space="preserve"> </w:t>
      </w:r>
    </w:p>
    <w:p w:rsidR="00C80272" w:rsidRPr="00A51DD4" w:rsidRDefault="00C80272" w:rsidP="00346AF5">
      <w:pPr>
        <w:spacing w:after="0"/>
        <w:rPr>
          <w:rFonts w:asciiTheme="majorHAnsi" w:hAnsiTheme="majorHAnsi"/>
          <w:b/>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Aerophysics:</w:t>
      </w:r>
      <w:r w:rsidRPr="00A51DD4">
        <w:rPr>
          <w:rFonts w:asciiTheme="majorHAnsi" w:hAnsiTheme="majorHAnsi"/>
          <w:sz w:val="24"/>
          <w:szCs w:val="24"/>
        </w:rPr>
        <w:t xml:space="preserve"> Graduate Level. </w:t>
      </w:r>
      <w:del w:id="207" w:author="Anne Weber" w:date="2010-01-12T14:43:00Z">
        <w:r w:rsidRPr="00A51DD4" w:rsidDel="004A7F7A">
          <w:rPr>
            <w:rFonts w:asciiTheme="majorHAnsi" w:hAnsiTheme="majorHAnsi"/>
            <w:sz w:val="24"/>
            <w:szCs w:val="24"/>
          </w:rPr>
          <w:delText>Introduction to the p</w:delText>
        </w:r>
      </w:del>
      <w:ins w:id="208" w:author="Anne Weber" w:date="2010-01-12T14:43:00Z">
        <w:r w:rsidR="004A7F7A">
          <w:rPr>
            <w:rFonts w:asciiTheme="majorHAnsi" w:hAnsiTheme="majorHAnsi"/>
            <w:sz w:val="24"/>
            <w:szCs w:val="24"/>
          </w:rPr>
          <w:t>P</w:t>
        </w:r>
      </w:ins>
      <w:r w:rsidRPr="00A51DD4">
        <w:rPr>
          <w:rFonts w:asciiTheme="majorHAnsi" w:hAnsiTheme="majorHAnsi"/>
          <w:sz w:val="24"/>
          <w:szCs w:val="24"/>
        </w:rPr>
        <w:t xml:space="preserve">hysical and chemical topics </w:t>
      </w:r>
      <w:del w:id="209" w:author="Anne Weber" w:date="2010-01-12T14:43:00Z">
        <w:r w:rsidRPr="00A51DD4" w:rsidDel="004A7F7A">
          <w:rPr>
            <w:rFonts w:asciiTheme="majorHAnsi" w:hAnsiTheme="majorHAnsi"/>
            <w:sz w:val="24"/>
            <w:szCs w:val="24"/>
          </w:rPr>
          <w:delText xml:space="preserve">of importance </w:delText>
        </w:r>
      </w:del>
      <w:r w:rsidRPr="00A51DD4">
        <w:rPr>
          <w:rFonts w:asciiTheme="majorHAnsi" w:hAnsiTheme="majorHAnsi"/>
          <w:sz w:val="24"/>
          <w:szCs w:val="24"/>
        </w:rPr>
        <w:t>in modern fluid mechanics, plasma dynamics</w:t>
      </w:r>
      <w:ins w:id="210" w:author="Anne Weber" w:date="2010-01-12T14:43:00Z">
        <w:r w:rsidR="004A7F7A">
          <w:rPr>
            <w:rFonts w:asciiTheme="majorHAnsi" w:hAnsiTheme="majorHAnsi"/>
            <w:sz w:val="24"/>
            <w:szCs w:val="24"/>
          </w:rPr>
          <w:t>,</w:t>
        </w:r>
      </w:ins>
      <w:r w:rsidRPr="00A51DD4">
        <w:rPr>
          <w:rFonts w:asciiTheme="majorHAnsi" w:hAnsiTheme="majorHAnsi"/>
          <w:sz w:val="24"/>
          <w:szCs w:val="24"/>
        </w:rPr>
        <w:t xml:space="preserve"> and combustion sciences</w:t>
      </w:r>
      <w:ins w:id="211" w:author="Anne Weber" w:date="2010-01-12T14:43:00Z">
        <w:r w:rsidR="004A7F7A">
          <w:rPr>
            <w:rFonts w:asciiTheme="majorHAnsi" w:hAnsiTheme="majorHAnsi"/>
            <w:sz w:val="24"/>
            <w:szCs w:val="24"/>
          </w:rPr>
          <w:t xml:space="preserve">, including </w:t>
        </w:r>
      </w:ins>
      <w:del w:id="212" w:author="Anne Weber" w:date="2010-01-12T14:43:00Z">
        <w:r w:rsidRPr="00A51DD4" w:rsidDel="004A7F7A">
          <w:rPr>
            <w:rFonts w:asciiTheme="majorHAnsi" w:hAnsiTheme="majorHAnsi"/>
            <w:sz w:val="24"/>
            <w:szCs w:val="24"/>
          </w:rPr>
          <w:delText xml:space="preserve">. The course included </w:delText>
        </w:r>
      </w:del>
      <w:r w:rsidRPr="00A51DD4">
        <w:rPr>
          <w:rFonts w:asciiTheme="majorHAnsi" w:hAnsiTheme="majorHAnsi"/>
          <w:sz w:val="24"/>
          <w:szCs w:val="24"/>
        </w:rPr>
        <w:t>quantum mechanical analysis of atomic and molecular structure, statistical thermodynamic calculations, chemical and physical equilibrium, reaction kinetics</w:t>
      </w:r>
      <w:ins w:id="213" w:author="Anne Weber" w:date="2010-01-12T14:43:00Z">
        <w:r w:rsidR="004A7F7A">
          <w:rPr>
            <w:rFonts w:asciiTheme="majorHAnsi" w:hAnsiTheme="majorHAnsi"/>
            <w:sz w:val="24"/>
            <w:szCs w:val="24"/>
          </w:rPr>
          <w:t>,</w:t>
        </w:r>
      </w:ins>
      <w:r w:rsidRPr="00A51DD4">
        <w:rPr>
          <w:rFonts w:asciiTheme="majorHAnsi" w:hAnsiTheme="majorHAnsi"/>
          <w:sz w:val="24"/>
          <w:szCs w:val="24"/>
        </w:rPr>
        <w:t xml:space="preserve"> and adiabatic flame temperature of complex reacting systems and transport phenomena.</w:t>
      </w:r>
    </w:p>
    <w:p w:rsidR="00346AF5" w:rsidRPr="00A51DD4" w:rsidRDefault="00346AF5" w:rsidP="00346AF5">
      <w:pPr>
        <w:spacing w:after="0"/>
        <w:rPr>
          <w:rFonts w:asciiTheme="majorHAnsi" w:hAnsiTheme="majorHAnsi"/>
          <w:b/>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 xml:space="preserve">Propulsion: </w:t>
      </w:r>
      <w:r w:rsidRPr="00A51DD4">
        <w:rPr>
          <w:rFonts w:asciiTheme="majorHAnsi" w:hAnsiTheme="majorHAnsi"/>
          <w:sz w:val="24"/>
          <w:szCs w:val="24"/>
        </w:rPr>
        <w:t>Performance criteria of engines and air-breathing engine cycle analysis. Rocket flight performance and staging. Introduction to thermochemistry and combustion.</w:t>
      </w:r>
    </w:p>
    <w:p w:rsidR="00346AF5" w:rsidRPr="00A51DD4" w:rsidRDefault="00346AF5" w:rsidP="00346AF5">
      <w:pPr>
        <w:spacing w:after="0"/>
        <w:rPr>
          <w:rFonts w:asciiTheme="majorHAnsi" w:hAnsiTheme="majorHAnsi"/>
          <w:b/>
          <w:sz w:val="24"/>
          <w:szCs w:val="24"/>
        </w:rPr>
      </w:pPr>
    </w:p>
    <w:p w:rsidR="00990888" w:rsidRDefault="00990888" w:rsidP="00990888">
      <w:pPr>
        <w:spacing w:after="0"/>
        <w:rPr>
          <w:rFonts w:asciiTheme="majorHAnsi" w:hAnsiTheme="majorHAnsi"/>
          <w:sz w:val="24"/>
          <w:szCs w:val="24"/>
        </w:rPr>
      </w:pPr>
      <w:r w:rsidRPr="00A51DD4">
        <w:rPr>
          <w:rFonts w:asciiTheme="majorHAnsi" w:hAnsiTheme="majorHAnsi"/>
          <w:b/>
          <w:sz w:val="24"/>
          <w:szCs w:val="24"/>
        </w:rPr>
        <w:t xml:space="preserve">Aero and Gas Dynamics: </w:t>
      </w:r>
      <w:r w:rsidRPr="00A51DD4">
        <w:rPr>
          <w:rFonts w:asciiTheme="majorHAnsi" w:hAnsiTheme="majorHAnsi"/>
          <w:sz w:val="24"/>
          <w:szCs w:val="24"/>
        </w:rPr>
        <w:t>Review of conservation equations and potential flow. Subsonic and supersonic airfoil theory, finite wings, isentropic one-dimensional flow, normal and oblique shock waves</w:t>
      </w:r>
      <w:ins w:id="214" w:author="Anne Weber" w:date="2010-01-12T14:44:00Z">
        <w:r w:rsidR="004A7F7A">
          <w:rPr>
            <w:rFonts w:asciiTheme="majorHAnsi" w:hAnsiTheme="majorHAnsi"/>
            <w:sz w:val="24"/>
            <w:szCs w:val="24"/>
          </w:rPr>
          <w:t>,</w:t>
        </w:r>
      </w:ins>
      <w:r w:rsidRPr="00A51DD4">
        <w:rPr>
          <w:rFonts w:asciiTheme="majorHAnsi" w:hAnsiTheme="majorHAnsi"/>
          <w:sz w:val="24"/>
          <w:szCs w:val="24"/>
        </w:rPr>
        <w:t xml:space="preserve"> and </w:t>
      </w:r>
      <w:proofErr w:type="spellStart"/>
      <w:r w:rsidRPr="00A51DD4">
        <w:rPr>
          <w:rFonts w:asciiTheme="majorHAnsi" w:hAnsiTheme="majorHAnsi"/>
          <w:sz w:val="24"/>
          <w:szCs w:val="24"/>
        </w:rPr>
        <w:t>Prandtl</w:t>
      </w:r>
      <w:proofErr w:type="spellEnd"/>
      <w:r w:rsidRPr="00A51DD4">
        <w:rPr>
          <w:rFonts w:asciiTheme="majorHAnsi" w:hAnsiTheme="majorHAnsi"/>
          <w:sz w:val="24"/>
          <w:szCs w:val="24"/>
        </w:rPr>
        <w:t>-Meyer expansion waves.</w:t>
      </w:r>
    </w:p>
    <w:p w:rsidR="00990888" w:rsidRPr="00A51DD4" w:rsidRDefault="00990888" w:rsidP="00990888">
      <w:pPr>
        <w:spacing w:after="0"/>
        <w:rPr>
          <w:rFonts w:asciiTheme="majorHAnsi" w:hAnsiTheme="majorHAnsi"/>
          <w:sz w:val="24"/>
          <w:szCs w:val="24"/>
        </w:rPr>
      </w:pPr>
    </w:p>
    <w:p w:rsidR="00346AF5" w:rsidRPr="00C80272" w:rsidRDefault="00346AF5" w:rsidP="00C80272">
      <w:pPr>
        <w:spacing w:after="0"/>
        <w:rPr>
          <w:rFonts w:asciiTheme="majorHAnsi" w:hAnsiTheme="majorHAnsi"/>
          <w:sz w:val="24"/>
          <w:szCs w:val="24"/>
        </w:rPr>
      </w:pPr>
      <w:proofErr w:type="spellStart"/>
      <w:r w:rsidRPr="00A51DD4">
        <w:rPr>
          <w:rFonts w:asciiTheme="majorHAnsi" w:hAnsiTheme="majorHAnsi"/>
          <w:b/>
          <w:sz w:val="24"/>
          <w:szCs w:val="24"/>
        </w:rPr>
        <w:t>Aerostructures</w:t>
      </w:r>
      <w:proofErr w:type="spellEnd"/>
      <w:r w:rsidRPr="00A51DD4">
        <w:rPr>
          <w:rFonts w:asciiTheme="majorHAnsi" w:hAnsiTheme="majorHAnsi"/>
          <w:b/>
          <w:sz w:val="24"/>
          <w:szCs w:val="24"/>
        </w:rPr>
        <w:t xml:space="preserve">: </w:t>
      </w:r>
      <w:r w:rsidRPr="00A51DD4">
        <w:rPr>
          <w:rFonts w:asciiTheme="majorHAnsi" w:hAnsiTheme="majorHAnsi"/>
          <w:sz w:val="24"/>
          <w:szCs w:val="24"/>
        </w:rPr>
        <w:t>Mechanics of thin-walled aerospace structures including load analysis and shear flow due to shear and twisting loads in open and closed cross</w:t>
      </w:r>
      <w:ins w:id="215" w:author="Anne Weber" w:date="2010-01-12T14:44:00Z">
        <w:r w:rsidR="004A7F7A">
          <w:rPr>
            <w:rFonts w:asciiTheme="majorHAnsi" w:hAnsiTheme="majorHAnsi"/>
            <w:sz w:val="24"/>
            <w:szCs w:val="24"/>
          </w:rPr>
          <w:t>-</w:t>
        </w:r>
      </w:ins>
      <w:del w:id="216" w:author="Anne Weber" w:date="2010-01-12T14:44:00Z">
        <w:r w:rsidRPr="00A51DD4" w:rsidDel="004A7F7A">
          <w:rPr>
            <w:rFonts w:asciiTheme="majorHAnsi" w:hAnsiTheme="majorHAnsi"/>
            <w:sz w:val="24"/>
            <w:szCs w:val="24"/>
          </w:rPr>
          <w:delText xml:space="preserve"> </w:delText>
        </w:r>
      </w:del>
      <w:r w:rsidRPr="00A51DD4">
        <w:rPr>
          <w:rFonts w:asciiTheme="majorHAnsi" w:hAnsiTheme="majorHAnsi"/>
          <w:sz w:val="24"/>
          <w:szCs w:val="24"/>
        </w:rPr>
        <w:t>sections. Introduction to structural vibrations and finite element methods. Included application of ALGOR FEA software to various related structures.</w:t>
      </w:r>
      <w:r w:rsidR="00C80272" w:rsidRPr="00C80272">
        <w:rPr>
          <w:rFonts w:asciiTheme="majorHAnsi" w:hAnsiTheme="majorHAnsi"/>
          <w:sz w:val="24"/>
          <w:szCs w:val="24"/>
        </w:rPr>
        <w:t xml:space="preserve"> </w:t>
      </w:r>
      <w:ins w:id="217" w:author="Anne Weber" w:date="2010-01-12T14:44:00Z">
        <w:r w:rsidR="004A7F7A">
          <w:rPr>
            <w:rFonts w:asciiTheme="majorHAnsi" w:hAnsiTheme="majorHAnsi"/>
            <w:sz w:val="24"/>
            <w:szCs w:val="24"/>
          </w:rPr>
          <w:t xml:space="preserve">As part of a team of 5, </w:t>
        </w:r>
      </w:ins>
      <w:del w:id="218" w:author="Anne Weber" w:date="2010-01-12T14:44:00Z">
        <w:r w:rsidR="00C80272" w:rsidDel="004A7F7A">
          <w:rPr>
            <w:rFonts w:asciiTheme="majorHAnsi" w:hAnsiTheme="majorHAnsi"/>
            <w:sz w:val="24"/>
            <w:szCs w:val="24"/>
          </w:rPr>
          <w:delText xml:space="preserve">Class </w:delText>
        </w:r>
      </w:del>
      <w:r w:rsidR="00C80272">
        <w:rPr>
          <w:rFonts w:asciiTheme="majorHAnsi" w:hAnsiTheme="majorHAnsi"/>
          <w:sz w:val="24"/>
          <w:szCs w:val="24"/>
        </w:rPr>
        <w:t xml:space="preserve">constructed </w:t>
      </w:r>
      <w:ins w:id="219" w:author="Anne Weber" w:date="2010-01-12T14:45:00Z">
        <w:r w:rsidR="004A7F7A">
          <w:rPr>
            <w:rFonts w:asciiTheme="majorHAnsi" w:hAnsiTheme="majorHAnsi"/>
            <w:sz w:val="24"/>
            <w:szCs w:val="24"/>
          </w:rPr>
          <w:t>and successfully test-flew a m</w:t>
        </w:r>
      </w:ins>
      <w:del w:id="220" w:author="Anne Weber" w:date="2010-01-12T14:45:00Z">
        <w:r w:rsidR="00C80272" w:rsidDel="004A7F7A">
          <w:rPr>
            <w:rFonts w:asciiTheme="majorHAnsi" w:hAnsiTheme="majorHAnsi"/>
            <w:sz w:val="24"/>
            <w:szCs w:val="24"/>
          </w:rPr>
          <w:delText>M</w:delText>
        </w:r>
      </w:del>
      <w:r w:rsidR="00C80272">
        <w:rPr>
          <w:rFonts w:asciiTheme="majorHAnsi" w:hAnsiTheme="majorHAnsi"/>
          <w:sz w:val="24"/>
          <w:szCs w:val="24"/>
        </w:rPr>
        <w:t>icro-</w:t>
      </w:r>
      <w:ins w:id="221" w:author="Anne Weber" w:date="2010-01-12T14:45:00Z">
        <w:r w:rsidR="004A7F7A">
          <w:rPr>
            <w:rFonts w:asciiTheme="majorHAnsi" w:hAnsiTheme="majorHAnsi"/>
            <w:sz w:val="24"/>
            <w:szCs w:val="24"/>
          </w:rPr>
          <w:t>a</w:t>
        </w:r>
      </w:ins>
      <w:del w:id="222" w:author="Anne Weber" w:date="2010-01-12T14:45:00Z">
        <w:r w:rsidR="00C80272" w:rsidDel="004A7F7A">
          <w:rPr>
            <w:rFonts w:asciiTheme="majorHAnsi" w:hAnsiTheme="majorHAnsi"/>
            <w:sz w:val="24"/>
            <w:szCs w:val="24"/>
          </w:rPr>
          <w:delText>A</w:delText>
        </w:r>
      </w:del>
      <w:r w:rsidR="00C80272">
        <w:rPr>
          <w:rFonts w:asciiTheme="majorHAnsi" w:hAnsiTheme="majorHAnsi"/>
          <w:sz w:val="24"/>
          <w:szCs w:val="24"/>
        </w:rPr>
        <w:t xml:space="preserve">ir </w:t>
      </w:r>
      <w:ins w:id="223" w:author="Anne Weber" w:date="2010-01-12T14:45:00Z">
        <w:r w:rsidR="004A7F7A">
          <w:rPr>
            <w:rFonts w:asciiTheme="majorHAnsi" w:hAnsiTheme="majorHAnsi"/>
            <w:sz w:val="24"/>
            <w:szCs w:val="24"/>
          </w:rPr>
          <w:t>v</w:t>
        </w:r>
      </w:ins>
      <w:del w:id="224" w:author="Anne Weber" w:date="2010-01-12T14:45:00Z">
        <w:r w:rsidR="00C80272" w:rsidDel="004A7F7A">
          <w:rPr>
            <w:rFonts w:asciiTheme="majorHAnsi" w:hAnsiTheme="majorHAnsi"/>
            <w:sz w:val="24"/>
            <w:szCs w:val="24"/>
          </w:rPr>
          <w:delText>V</w:delText>
        </w:r>
      </w:del>
      <w:r w:rsidR="00C80272">
        <w:rPr>
          <w:rFonts w:asciiTheme="majorHAnsi" w:hAnsiTheme="majorHAnsi"/>
          <w:sz w:val="24"/>
          <w:szCs w:val="24"/>
        </w:rPr>
        <w:t>ehicle</w:t>
      </w:r>
      <w:del w:id="225" w:author="Anne Weber" w:date="2010-01-12T14:45:00Z">
        <w:r w:rsidR="00C80272" w:rsidDel="004A7F7A">
          <w:rPr>
            <w:rFonts w:asciiTheme="majorHAnsi" w:hAnsiTheme="majorHAnsi"/>
            <w:sz w:val="24"/>
            <w:szCs w:val="24"/>
          </w:rPr>
          <w:delText>s</w:delText>
        </w:r>
      </w:del>
      <w:r w:rsidR="00C80272">
        <w:rPr>
          <w:rFonts w:asciiTheme="majorHAnsi" w:hAnsiTheme="majorHAnsi"/>
          <w:sz w:val="24"/>
          <w:szCs w:val="24"/>
        </w:rPr>
        <w:t xml:space="preserve"> </w:t>
      </w:r>
      <w:del w:id="226" w:author="Anne Weber" w:date="2010-01-12T14:45:00Z">
        <w:r w:rsidR="00C80272" w:rsidDel="004A7F7A">
          <w:rPr>
            <w:rFonts w:asciiTheme="majorHAnsi" w:hAnsiTheme="majorHAnsi"/>
            <w:sz w:val="24"/>
            <w:szCs w:val="24"/>
          </w:rPr>
          <w:delText xml:space="preserve">in teams of 5. MAVs were constructed </w:delText>
        </w:r>
      </w:del>
      <w:r w:rsidR="00C80272">
        <w:rPr>
          <w:rFonts w:asciiTheme="majorHAnsi" w:hAnsiTheme="majorHAnsi"/>
          <w:sz w:val="24"/>
          <w:szCs w:val="24"/>
        </w:rPr>
        <w:t>from molded carbon fiber</w:t>
      </w:r>
      <w:del w:id="227" w:author="Anne Weber" w:date="2010-01-12T14:45:00Z">
        <w:r w:rsidR="00C80272" w:rsidDel="004A7F7A">
          <w:rPr>
            <w:rFonts w:asciiTheme="majorHAnsi" w:hAnsiTheme="majorHAnsi"/>
            <w:sz w:val="24"/>
            <w:szCs w:val="24"/>
          </w:rPr>
          <w:delText xml:space="preserve"> and successfully test-flown</w:delText>
        </w:r>
      </w:del>
      <w:r w:rsidR="00C80272">
        <w:rPr>
          <w:rFonts w:asciiTheme="majorHAnsi" w:hAnsiTheme="majorHAnsi"/>
          <w:sz w:val="24"/>
          <w:szCs w:val="24"/>
        </w:rPr>
        <w:t>.</w:t>
      </w: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lastRenderedPageBreak/>
        <w:t>Mechanical Manufacturing:</w:t>
      </w:r>
      <w:r w:rsidRPr="00A51DD4">
        <w:rPr>
          <w:rFonts w:asciiTheme="majorHAnsi" w:hAnsiTheme="majorHAnsi"/>
          <w:sz w:val="24"/>
          <w:szCs w:val="24"/>
        </w:rPr>
        <w:t xml:space="preserve"> Focus on </w:t>
      </w:r>
      <w:r>
        <w:rPr>
          <w:rFonts w:asciiTheme="majorHAnsi" w:hAnsiTheme="majorHAnsi"/>
          <w:sz w:val="24"/>
          <w:szCs w:val="24"/>
        </w:rPr>
        <w:t>g</w:t>
      </w:r>
      <w:r w:rsidRPr="00A51DD4">
        <w:rPr>
          <w:rFonts w:asciiTheme="majorHAnsi" w:hAnsiTheme="majorHAnsi"/>
          <w:sz w:val="24"/>
          <w:szCs w:val="24"/>
        </w:rPr>
        <w:t xml:space="preserve">raphics and </w:t>
      </w:r>
      <w:r>
        <w:rPr>
          <w:rFonts w:asciiTheme="majorHAnsi" w:hAnsiTheme="majorHAnsi"/>
          <w:sz w:val="24"/>
          <w:szCs w:val="24"/>
        </w:rPr>
        <w:t>m</w:t>
      </w:r>
      <w:r w:rsidRPr="00A51DD4">
        <w:rPr>
          <w:rFonts w:asciiTheme="majorHAnsi" w:hAnsiTheme="majorHAnsi"/>
          <w:sz w:val="24"/>
          <w:szCs w:val="24"/>
        </w:rPr>
        <w:t xml:space="preserve">anufacturing </w:t>
      </w:r>
      <w:r>
        <w:rPr>
          <w:rFonts w:asciiTheme="majorHAnsi" w:hAnsiTheme="majorHAnsi"/>
          <w:sz w:val="24"/>
          <w:szCs w:val="24"/>
        </w:rPr>
        <w:t>p</w:t>
      </w:r>
      <w:r w:rsidRPr="00A51DD4">
        <w:rPr>
          <w:rFonts w:asciiTheme="majorHAnsi" w:hAnsiTheme="majorHAnsi"/>
          <w:sz w:val="24"/>
          <w:szCs w:val="24"/>
        </w:rPr>
        <w:t>rocesses. Included manual and computer</w:t>
      </w:r>
      <w:ins w:id="228" w:author="Anne Weber" w:date="2010-01-12T14:45:00Z">
        <w:r w:rsidR="004A7F7A">
          <w:rPr>
            <w:rFonts w:asciiTheme="majorHAnsi" w:hAnsiTheme="majorHAnsi"/>
            <w:sz w:val="24"/>
            <w:szCs w:val="24"/>
          </w:rPr>
          <w:t>-</w:t>
        </w:r>
      </w:ins>
      <w:del w:id="229" w:author="Anne Weber" w:date="2010-01-12T14:45:00Z">
        <w:r w:rsidRPr="00A51DD4" w:rsidDel="004A7F7A">
          <w:rPr>
            <w:rFonts w:asciiTheme="majorHAnsi" w:hAnsiTheme="majorHAnsi"/>
            <w:sz w:val="24"/>
            <w:szCs w:val="24"/>
          </w:rPr>
          <w:delText xml:space="preserve"> </w:delText>
        </w:r>
      </w:del>
      <w:r w:rsidRPr="00A51DD4">
        <w:rPr>
          <w:rFonts w:asciiTheme="majorHAnsi" w:hAnsiTheme="majorHAnsi"/>
          <w:sz w:val="24"/>
          <w:szCs w:val="24"/>
        </w:rPr>
        <w:t>aided drafting and design, primary and secondary engineering processes, engineering materials</w:t>
      </w:r>
      <w:ins w:id="230" w:author="Anne Weber" w:date="2010-01-12T14:45:00Z">
        <w:r w:rsidR="004A7F7A">
          <w:rPr>
            <w:rFonts w:asciiTheme="majorHAnsi" w:hAnsiTheme="majorHAnsi"/>
            <w:sz w:val="24"/>
            <w:szCs w:val="24"/>
          </w:rPr>
          <w:t>,</w:t>
        </w:r>
      </w:ins>
      <w:r w:rsidRPr="00A51DD4">
        <w:rPr>
          <w:rFonts w:asciiTheme="majorHAnsi" w:hAnsiTheme="majorHAnsi"/>
          <w:sz w:val="24"/>
          <w:szCs w:val="24"/>
        </w:rPr>
        <w:t xml:space="preserve"> and a hands-on lab applying knowledge obtained in lectures.</w:t>
      </w:r>
    </w:p>
    <w:p w:rsidR="00346AF5" w:rsidRPr="00A51DD4" w:rsidRDefault="00346AF5" w:rsidP="00346AF5">
      <w:pPr>
        <w:spacing w:after="0"/>
        <w:rPr>
          <w:rFonts w:asciiTheme="majorHAnsi" w:hAnsiTheme="majorHAnsi"/>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Design of Fluid and Thermal Elements:</w:t>
      </w:r>
      <w:r w:rsidRPr="00A51DD4">
        <w:rPr>
          <w:rFonts w:asciiTheme="majorHAnsi" w:hAnsiTheme="majorHAnsi"/>
          <w:sz w:val="24"/>
          <w:szCs w:val="24"/>
        </w:rPr>
        <w:t xml:space="preserve"> </w:t>
      </w:r>
      <w:r w:rsidR="00C80272">
        <w:rPr>
          <w:rFonts w:asciiTheme="majorHAnsi" w:hAnsiTheme="majorHAnsi"/>
          <w:sz w:val="24"/>
          <w:szCs w:val="24"/>
        </w:rPr>
        <w:t>Project</w:t>
      </w:r>
      <w:ins w:id="231" w:author="Anne Weber" w:date="2010-01-12T14:45:00Z">
        <w:r w:rsidR="004A7F7A">
          <w:rPr>
            <w:rFonts w:asciiTheme="majorHAnsi" w:hAnsiTheme="majorHAnsi"/>
            <w:sz w:val="24"/>
            <w:szCs w:val="24"/>
          </w:rPr>
          <w:t>-</w:t>
        </w:r>
      </w:ins>
      <w:del w:id="232" w:author="Anne Weber" w:date="2010-01-12T14:45:00Z">
        <w:r w:rsidR="00C80272" w:rsidDel="004A7F7A">
          <w:rPr>
            <w:rFonts w:asciiTheme="majorHAnsi" w:hAnsiTheme="majorHAnsi"/>
            <w:sz w:val="24"/>
            <w:szCs w:val="24"/>
          </w:rPr>
          <w:delText xml:space="preserve"> </w:delText>
        </w:r>
      </w:del>
      <w:r w:rsidR="00C80272">
        <w:rPr>
          <w:rFonts w:asciiTheme="majorHAnsi" w:hAnsiTheme="majorHAnsi"/>
          <w:sz w:val="24"/>
          <w:szCs w:val="24"/>
        </w:rPr>
        <w:t>based class presenting p</w:t>
      </w:r>
      <w:r w:rsidRPr="00A51DD4">
        <w:rPr>
          <w:rFonts w:asciiTheme="majorHAnsi" w:hAnsiTheme="majorHAnsi"/>
          <w:sz w:val="24"/>
          <w:szCs w:val="24"/>
        </w:rPr>
        <w:t xml:space="preserve">ractical design problems integrating fluid mechanics, thermodynamics and heat transfer. </w:t>
      </w:r>
      <w:del w:id="233" w:author="Anne Weber" w:date="2010-01-12T14:46:00Z">
        <w:r w:rsidRPr="00A51DD4" w:rsidDel="004A7F7A">
          <w:rPr>
            <w:rFonts w:asciiTheme="majorHAnsi" w:hAnsiTheme="majorHAnsi"/>
            <w:sz w:val="24"/>
            <w:szCs w:val="24"/>
          </w:rPr>
          <w:delText xml:space="preserve">Projects were completed in teams of three. </w:delText>
        </w:r>
        <w:r w:rsidR="00EB350A" w:rsidDel="004A7F7A">
          <w:rPr>
            <w:rFonts w:asciiTheme="majorHAnsi" w:hAnsiTheme="majorHAnsi"/>
            <w:sz w:val="24"/>
            <w:szCs w:val="24"/>
          </w:rPr>
          <w:delText xml:space="preserve"> </w:delText>
        </w:r>
      </w:del>
      <w:r w:rsidR="00EB350A">
        <w:rPr>
          <w:rFonts w:asciiTheme="majorHAnsi" w:hAnsiTheme="majorHAnsi"/>
          <w:sz w:val="24"/>
          <w:szCs w:val="24"/>
        </w:rPr>
        <w:t xml:space="preserve">A series of 6 projects were completed </w:t>
      </w:r>
      <w:ins w:id="234" w:author="Anne Weber" w:date="2010-01-12T14:46:00Z">
        <w:r w:rsidR="004A7F7A">
          <w:rPr>
            <w:rFonts w:asciiTheme="majorHAnsi" w:hAnsiTheme="majorHAnsi"/>
            <w:sz w:val="24"/>
            <w:szCs w:val="24"/>
          </w:rPr>
          <w:t xml:space="preserve">in teams of 3 </w:t>
        </w:r>
      </w:ins>
      <w:r w:rsidR="00EB350A">
        <w:rPr>
          <w:rFonts w:asciiTheme="majorHAnsi" w:hAnsiTheme="majorHAnsi"/>
          <w:sz w:val="24"/>
          <w:szCs w:val="24"/>
        </w:rPr>
        <w:t>over the semester.</w:t>
      </w:r>
    </w:p>
    <w:p w:rsidR="00346AF5" w:rsidRPr="00A51DD4" w:rsidRDefault="00346AF5" w:rsidP="00346AF5">
      <w:pPr>
        <w:spacing w:after="0"/>
        <w:rPr>
          <w:rFonts w:asciiTheme="majorHAnsi" w:hAnsiTheme="majorHAnsi"/>
          <w:b/>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 xml:space="preserve">Engineering Design: </w:t>
      </w:r>
      <w:r w:rsidRPr="00A51DD4">
        <w:rPr>
          <w:rFonts w:asciiTheme="majorHAnsi" w:hAnsiTheme="majorHAnsi"/>
          <w:sz w:val="24"/>
          <w:szCs w:val="24"/>
        </w:rPr>
        <w:t>Semester</w:t>
      </w:r>
      <w:ins w:id="235" w:author="Anne Weber" w:date="2010-01-12T14:46:00Z">
        <w:r w:rsidR="004A7F7A">
          <w:rPr>
            <w:rFonts w:asciiTheme="majorHAnsi" w:hAnsiTheme="majorHAnsi"/>
            <w:sz w:val="24"/>
            <w:szCs w:val="24"/>
          </w:rPr>
          <w:t>-</w:t>
        </w:r>
      </w:ins>
      <w:del w:id="236" w:author="Anne Weber" w:date="2010-01-12T14:46:00Z">
        <w:r w:rsidRPr="00A51DD4" w:rsidDel="004A7F7A">
          <w:rPr>
            <w:rFonts w:asciiTheme="majorHAnsi" w:hAnsiTheme="majorHAnsi"/>
            <w:sz w:val="24"/>
            <w:szCs w:val="24"/>
          </w:rPr>
          <w:delText xml:space="preserve"> </w:delText>
        </w:r>
      </w:del>
      <w:r w:rsidRPr="00A51DD4">
        <w:rPr>
          <w:rFonts w:asciiTheme="majorHAnsi" w:hAnsiTheme="majorHAnsi"/>
          <w:sz w:val="24"/>
          <w:szCs w:val="24"/>
        </w:rPr>
        <w:t xml:space="preserve">long project to design and build a small-scale hover craft in teams of </w:t>
      </w:r>
      <w:ins w:id="237" w:author="Anne Weber" w:date="2010-01-12T14:46:00Z">
        <w:r w:rsidR="004A7F7A">
          <w:rPr>
            <w:rFonts w:asciiTheme="majorHAnsi" w:hAnsiTheme="majorHAnsi"/>
            <w:sz w:val="24"/>
            <w:szCs w:val="24"/>
          </w:rPr>
          <w:t>5</w:t>
        </w:r>
      </w:ins>
      <w:del w:id="238" w:author="Anne Weber" w:date="2010-01-12T14:46:00Z">
        <w:r w:rsidRPr="00A51DD4" w:rsidDel="004A7F7A">
          <w:rPr>
            <w:rFonts w:asciiTheme="majorHAnsi" w:hAnsiTheme="majorHAnsi"/>
            <w:sz w:val="24"/>
            <w:szCs w:val="24"/>
          </w:rPr>
          <w:delText>five</w:delText>
        </w:r>
      </w:del>
      <w:r w:rsidRPr="00A51DD4">
        <w:rPr>
          <w:rFonts w:asciiTheme="majorHAnsi" w:hAnsiTheme="majorHAnsi"/>
          <w:sz w:val="24"/>
          <w:szCs w:val="24"/>
        </w:rPr>
        <w:t>.</w:t>
      </w:r>
    </w:p>
    <w:p w:rsidR="00346AF5" w:rsidRPr="00A51DD4" w:rsidRDefault="00346AF5" w:rsidP="00346AF5">
      <w:pPr>
        <w:spacing w:after="0"/>
        <w:rPr>
          <w:rFonts w:asciiTheme="majorHAnsi" w:hAnsiTheme="majorHAnsi"/>
          <w:b/>
          <w:sz w:val="24"/>
          <w:szCs w:val="24"/>
        </w:rPr>
      </w:pPr>
    </w:p>
    <w:p w:rsidR="00346AF5" w:rsidRDefault="00346AF5" w:rsidP="00990888">
      <w:pPr>
        <w:spacing w:after="0"/>
        <w:rPr>
          <w:ins w:id="239" w:author="Anne Weber" w:date="2010-01-12T14:55:00Z"/>
          <w:rFonts w:asciiTheme="majorHAnsi" w:hAnsiTheme="majorHAnsi"/>
          <w:sz w:val="24"/>
          <w:szCs w:val="24"/>
        </w:rPr>
      </w:pPr>
      <w:r w:rsidRPr="00A51DD4">
        <w:rPr>
          <w:rFonts w:asciiTheme="majorHAnsi" w:hAnsiTheme="majorHAnsi"/>
          <w:b/>
          <w:sz w:val="24"/>
          <w:szCs w:val="24"/>
        </w:rPr>
        <w:t>Fluid and Thermal Engineering 2:</w:t>
      </w:r>
      <w:r w:rsidRPr="00A51DD4">
        <w:rPr>
          <w:rFonts w:asciiTheme="majorHAnsi" w:hAnsiTheme="majorHAnsi"/>
          <w:sz w:val="24"/>
          <w:szCs w:val="24"/>
        </w:rPr>
        <w:t xml:space="preserve"> </w:t>
      </w:r>
      <w:del w:id="240" w:author="Anne Weber" w:date="2010-01-12T14:46:00Z">
        <w:r w:rsidRPr="00A51DD4" w:rsidDel="004A7F7A">
          <w:rPr>
            <w:rFonts w:asciiTheme="majorHAnsi" w:hAnsiTheme="majorHAnsi"/>
            <w:sz w:val="24"/>
            <w:szCs w:val="24"/>
          </w:rPr>
          <w:delText>Topics covered included: h</w:delText>
        </w:r>
      </w:del>
      <w:ins w:id="241" w:author="Anne Weber" w:date="2010-01-12T14:47:00Z">
        <w:r w:rsidR="004A7F7A">
          <w:rPr>
            <w:rFonts w:asciiTheme="majorHAnsi" w:hAnsiTheme="majorHAnsi"/>
            <w:sz w:val="24"/>
            <w:szCs w:val="24"/>
          </w:rPr>
          <w:t>H</w:t>
        </w:r>
      </w:ins>
      <w:r w:rsidRPr="00A51DD4">
        <w:rPr>
          <w:rFonts w:asciiTheme="majorHAnsi" w:hAnsiTheme="majorHAnsi"/>
          <w:sz w:val="24"/>
          <w:szCs w:val="24"/>
        </w:rPr>
        <w:t>eat engines and refrigeration, chemical equilibrium, developing flow, boundary layer theory, hydrodynamic lubrication, heat transfer</w:t>
      </w:r>
      <w:ins w:id="242" w:author="Anne Weber" w:date="2010-01-12T14:47:00Z">
        <w:r w:rsidR="004A7F7A">
          <w:rPr>
            <w:rFonts w:asciiTheme="majorHAnsi" w:hAnsiTheme="majorHAnsi"/>
            <w:sz w:val="24"/>
            <w:szCs w:val="24"/>
          </w:rPr>
          <w:t>,</w:t>
        </w:r>
      </w:ins>
      <w:r w:rsidRPr="00A51DD4">
        <w:rPr>
          <w:rFonts w:asciiTheme="majorHAnsi" w:hAnsiTheme="majorHAnsi"/>
          <w:sz w:val="24"/>
          <w:szCs w:val="24"/>
        </w:rPr>
        <w:t xml:space="preserve"> and heat </w:t>
      </w:r>
      <w:commentRangeStart w:id="243"/>
      <w:r w:rsidRPr="00A51DD4">
        <w:rPr>
          <w:rFonts w:asciiTheme="majorHAnsi" w:hAnsiTheme="majorHAnsi"/>
          <w:sz w:val="24"/>
          <w:szCs w:val="24"/>
        </w:rPr>
        <w:t>exchangers</w:t>
      </w:r>
      <w:commentRangeEnd w:id="243"/>
      <w:r w:rsidR="00C966F5">
        <w:rPr>
          <w:rStyle w:val="CommentReference"/>
        </w:rPr>
        <w:commentReference w:id="243"/>
      </w:r>
      <w:r w:rsidRPr="00A51DD4">
        <w:rPr>
          <w:rFonts w:asciiTheme="majorHAnsi" w:hAnsiTheme="majorHAnsi"/>
          <w:sz w:val="24"/>
          <w:szCs w:val="24"/>
        </w:rPr>
        <w:t>.</w:t>
      </w:r>
    </w:p>
    <w:p w:rsidR="00C966F5" w:rsidRPr="00990888" w:rsidRDefault="00C966F5" w:rsidP="00990888">
      <w:pPr>
        <w:spacing w:after="0"/>
        <w:rPr>
          <w:rFonts w:asciiTheme="majorHAnsi" w:hAnsiTheme="majorHAnsi"/>
          <w:sz w:val="24"/>
          <w:szCs w:val="24"/>
        </w:rPr>
      </w:pPr>
    </w:p>
    <w:sectPr w:rsidR="00C966F5" w:rsidRPr="00990888" w:rsidSect="00D23CAA">
      <w:pgSz w:w="12240" w:h="15840"/>
      <w:pgMar w:top="720" w:right="1080" w:bottom="720" w:left="108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ne Weber" w:date="2010-01-12T15:11:00Z" w:initials="AMW">
    <w:p w:rsidR="001C67B2" w:rsidRDefault="001C67B2">
      <w:pPr>
        <w:pStyle w:val="CommentText"/>
      </w:pPr>
      <w:r>
        <w:rPr>
          <w:rStyle w:val="CommentReference"/>
        </w:rPr>
        <w:annotationRef/>
      </w:r>
      <w:r w:rsidR="007D7AAB">
        <w:t>Is this still your current e-mail address?</w:t>
      </w:r>
    </w:p>
  </w:comment>
  <w:comment w:id="24" w:author="Anne Weber" w:date="2010-01-12T15:11:00Z" w:initials="AMW">
    <w:p w:rsidR="001C67B2" w:rsidRDefault="001C67B2">
      <w:pPr>
        <w:pStyle w:val="CommentText"/>
      </w:pPr>
      <w:r>
        <w:rPr>
          <w:rStyle w:val="CommentReference"/>
        </w:rPr>
        <w:annotationRef/>
      </w:r>
      <w:r w:rsidR="007D7AAB">
        <w:t>Please spell out NIST. (In general, avoid abbreviations [except for states] and acronyms at all costs!)</w:t>
      </w:r>
    </w:p>
  </w:comment>
  <w:comment w:id="102" w:author="Anne Weber" w:date="2010-01-12T15:11:00Z" w:initials="AMW">
    <w:p w:rsidR="00C966F5" w:rsidRDefault="00C966F5">
      <w:pPr>
        <w:pStyle w:val="CommentText"/>
      </w:pPr>
      <w:r>
        <w:rPr>
          <w:rStyle w:val="CommentReference"/>
        </w:rPr>
        <w:annotationRef/>
      </w:r>
      <w:r w:rsidR="007D7AAB">
        <w:t>Usually, date everything possible. Check the dates here and on the next two to make sure they are right.</w:t>
      </w:r>
    </w:p>
  </w:comment>
  <w:comment w:id="134" w:author="Anne Weber" w:date="2010-01-12T15:11:00Z" w:initials="AMW">
    <w:p w:rsidR="00C966F5" w:rsidRDefault="00C966F5" w:rsidP="00C966F5">
      <w:pPr>
        <w:pStyle w:val="CommentText"/>
      </w:pPr>
      <w:r>
        <w:rPr>
          <w:rStyle w:val="CommentReference"/>
        </w:rPr>
        <w:annotationRef/>
      </w:r>
      <w:r>
        <w:t>Please spell out NIST. (In general, avoid abbreviations [except for states] and acronyms at all costs!)</w:t>
      </w:r>
    </w:p>
  </w:comment>
  <w:comment w:id="143" w:author="Anne Weber" w:date="2010-01-12T15:11:00Z" w:initials="AMW">
    <w:p w:rsidR="008F7F55" w:rsidRDefault="008F7F55">
      <w:pPr>
        <w:pStyle w:val="CommentText"/>
      </w:pPr>
      <w:r>
        <w:rPr>
          <w:rStyle w:val="CommentReference"/>
        </w:rPr>
        <w:annotationRef/>
      </w:r>
      <w:r w:rsidR="007D7AAB">
        <w:t>What about a category for "Awards" or something like that? On my CV, I call it "Honors and Awards." You could put the Vose prize there (to make it stand out a</w:t>
      </w:r>
      <w:r w:rsidR="007D7AAB">
        <w:t xml:space="preserve"> little more</w:t>
      </w:r>
      <w:r w:rsidR="007D7AAB">
        <w:t xml:space="preserve"> [and of course take it out under your BS so nothing is duplicated</w:t>
      </w:r>
      <w:r w:rsidR="007D7AAB">
        <w:t xml:space="preserve">), and your </w:t>
      </w:r>
      <w:proofErr w:type="spellStart"/>
      <w:r w:rsidR="007D7AAB">
        <w:t>schola</w:t>
      </w:r>
      <w:proofErr w:type="spellEnd"/>
      <w:r w:rsidR="007D7AAB">
        <w:t xml:space="preserve">rship </w:t>
      </w:r>
      <w:r w:rsidR="007D7AAB">
        <w:t xml:space="preserve">$$ </w:t>
      </w:r>
      <w:r w:rsidR="007D7AAB">
        <w:t xml:space="preserve">from Case, and whatever else you can think of. </w:t>
      </w:r>
      <w:proofErr w:type="spellStart"/>
      <w:r w:rsidR="007D7AAB">
        <w:t xml:space="preserve">You can also put </w:t>
      </w:r>
      <w:r w:rsidR="007D7AAB">
        <w:t xml:space="preserve">research </w:t>
      </w:r>
      <w:proofErr w:type="spellEnd"/>
      <w:r w:rsidR="007D7AAB">
        <w:t xml:space="preserve">grants </w:t>
      </w:r>
      <w:proofErr w:type="spellStart"/>
      <w:r w:rsidR="007D7AAB">
        <w:t>there</w:t>
      </w:r>
      <w:proofErr w:type="spellEnd"/>
      <w:r w:rsidR="007D7AAB">
        <w:t xml:space="preserve">, </w:t>
      </w:r>
      <w:proofErr w:type="spellStart"/>
      <w:r w:rsidR="007D7AAB">
        <w:t xml:space="preserve">like from </w:t>
      </w:r>
      <w:proofErr w:type="spellEnd"/>
      <w:r w:rsidR="007D7AAB">
        <w:t>NIST</w:t>
      </w:r>
      <w:r w:rsidR="007D7AAB">
        <w:t>, and the one for your senio</w:t>
      </w:r>
      <w:r w:rsidR="007D7AAB">
        <w:t>r project,</w:t>
      </w:r>
      <w:r w:rsidR="007D7AAB">
        <w:t xml:space="preserve"> and any</w:t>
      </w:r>
      <w:proofErr w:type="spellStart"/>
      <w:r w:rsidR="007D7AAB">
        <w:t xml:space="preserve"> other research support. </w:t>
      </w:r>
      <w:proofErr w:type="spellEnd"/>
      <w:r w:rsidR="007D7AAB">
        <w:t>Didn't you win some other awards at Case?</w:t>
      </w:r>
      <w:r w:rsidR="007D7AAB">
        <w:t xml:space="preserve"> Don't leave anything out!</w:t>
      </w:r>
    </w:p>
    <w:p w:rsidR="008F7F55" w:rsidRDefault="008F7F55">
      <w:pPr>
        <w:pStyle w:val="CommentText"/>
      </w:pPr>
    </w:p>
    <w:p w:rsidR="008F7F55" w:rsidRDefault="007D7AAB">
      <w:pPr>
        <w:pStyle w:val="CommentText"/>
      </w:pPr>
      <w:r>
        <w:t>Also, what about a category for "Scientific Presentations"? Your poster abstract at Case, presenting at BP (?) when we came up that time, presenting to the Pratt&amp;Whitney folks at UConn, everything. You ca</w:t>
      </w:r>
      <w:r>
        <w:t>n present this as "Title of presentation. Date (here I do use month, year). Title of session."</w:t>
      </w:r>
    </w:p>
    <w:p w:rsidR="007D7AAB" w:rsidRDefault="007D7AAB">
      <w:pPr>
        <w:pStyle w:val="CommentText"/>
      </w:pPr>
    </w:p>
    <w:p w:rsidR="007D7AAB" w:rsidRDefault="007D7AAB">
      <w:pPr>
        <w:pStyle w:val="CommentText"/>
      </w:pPr>
      <w:r>
        <w:t>Do you have any publications yet?</w:t>
      </w:r>
    </w:p>
    <w:p w:rsidR="007D7AAB" w:rsidRDefault="007D7AAB">
      <w:pPr>
        <w:pStyle w:val="CommentText"/>
      </w:pPr>
    </w:p>
  </w:comment>
  <w:comment w:id="148" w:author="Anne Weber" w:date="2010-01-12T15:11:00Z" w:initials="AMW">
    <w:p w:rsidR="001C67B2" w:rsidRDefault="001C67B2">
      <w:pPr>
        <w:pStyle w:val="CommentText"/>
      </w:pPr>
      <w:r>
        <w:rPr>
          <w:rStyle w:val="CommentReference"/>
        </w:rPr>
        <w:annotationRef/>
      </w:r>
      <w:r w:rsidR="007D7AAB">
        <w:t>My preference is to use years only, rather than years and months, for stuff like this.</w:t>
      </w:r>
    </w:p>
  </w:comment>
  <w:comment w:id="187" w:author="Anne Weber" w:date="2010-01-12T15:11:00Z" w:initials="AMW">
    <w:p w:rsidR="008F7F55" w:rsidRDefault="008F7F55">
      <w:pPr>
        <w:pStyle w:val="CommentText"/>
      </w:pPr>
      <w:r>
        <w:rPr>
          <w:rStyle w:val="CommentReference"/>
        </w:rPr>
        <w:annotationRef/>
      </w:r>
      <w:r w:rsidR="007D7AAB">
        <w:t xml:space="preserve">Is everyone who looks at this going to know what SolidWords, MatLab, </w:t>
      </w:r>
      <w:proofErr w:type="spellStart"/>
      <w:r w:rsidR="007D7AAB">
        <w:t>LabView</w:t>
      </w:r>
      <w:proofErr w:type="spellEnd"/>
      <w:r w:rsidR="007D7AAB">
        <w:t xml:space="preserve">, and CHEMKIN do? If you have any doubt (and maybe even if you don't), you may want to </w:t>
      </w:r>
      <w:proofErr w:type="spellStart"/>
      <w:r w:rsidR="007D7AAB">
        <w:t>consid</w:t>
      </w:r>
      <w:r w:rsidR="007D7AAB">
        <w:t>e</w:t>
      </w:r>
      <w:proofErr w:type="spellEnd"/>
      <w:r w:rsidR="007D7AAB">
        <w:t>r adding a brief description in pa</w:t>
      </w:r>
      <w:r w:rsidR="007D7AAB">
        <w:t>rentheses for each.</w:t>
      </w:r>
    </w:p>
  </w:comment>
  <w:comment w:id="243" w:author="Anne Weber" w:date="2010-01-12T15:11:00Z" w:initials="AMW">
    <w:p w:rsidR="00C966F5" w:rsidRDefault="00C966F5">
      <w:pPr>
        <w:pStyle w:val="CommentText"/>
      </w:pPr>
      <w:r>
        <w:rPr>
          <w:rStyle w:val="CommentReference"/>
        </w:rPr>
        <w:annotationRef/>
      </w:r>
      <w:r w:rsidR="007D7AAB">
        <w:t xml:space="preserve">A lot of people put some amount of personal information in their CVs, like hobbies or sports or something like that. You might </w:t>
      </w:r>
      <w:proofErr w:type="spellStart"/>
      <w:r w:rsidR="007D7AAB">
        <w:t>wa</w:t>
      </w:r>
      <w:proofErr w:type="spellEnd"/>
      <w:r w:rsidR="007D7AAB">
        <w:t>nt to consider that, just to give an indication of you as a "well-rounded" person (!). Like skiing and stuff like that.</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D14C7"/>
    <w:multiLevelType w:val="hybridMultilevel"/>
    <w:tmpl w:val="9C284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3FA5648"/>
    <w:multiLevelType w:val="hybridMultilevel"/>
    <w:tmpl w:val="7C0C6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9C4093"/>
    <w:multiLevelType w:val="hybridMultilevel"/>
    <w:tmpl w:val="00540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087E09"/>
    <w:multiLevelType w:val="hybridMultilevel"/>
    <w:tmpl w:val="085E6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3B965BB"/>
    <w:multiLevelType w:val="hybridMultilevel"/>
    <w:tmpl w:val="2D5C7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58475E7"/>
    <w:multiLevelType w:val="hybridMultilevel"/>
    <w:tmpl w:val="ECB21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D1316E"/>
    <w:multiLevelType w:val="hybridMultilevel"/>
    <w:tmpl w:val="43BE32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6"/>
  </w:num>
  <w:num w:numId="7">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proofState w:spelling="clean"/>
  <w:trackRevisions/>
  <w:defaultTabStop w:val="720"/>
  <w:drawingGridHorizontalSpacing w:val="110"/>
  <w:displayHorizontalDrawingGridEvery w:val="2"/>
  <w:characterSpacingControl w:val="doNotCompress"/>
  <w:compat/>
  <w:rsids>
    <w:rsidRoot w:val="009533B6"/>
    <w:rsid w:val="00025C5F"/>
    <w:rsid w:val="000353A0"/>
    <w:rsid w:val="00044172"/>
    <w:rsid w:val="000454EF"/>
    <w:rsid w:val="00055174"/>
    <w:rsid w:val="00060E85"/>
    <w:rsid w:val="000764AD"/>
    <w:rsid w:val="00081676"/>
    <w:rsid w:val="0008550E"/>
    <w:rsid w:val="000B5DBF"/>
    <w:rsid w:val="000B737A"/>
    <w:rsid w:val="000F2331"/>
    <w:rsid w:val="001015D7"/>
    <w:rsid w:val="00106D20"/>
    <w:rsid w:val="001316A2"/>
    <w:rsid w:val="00136A01"/>
    <w:rsid w:val="001A689B"/>
    <w:rsid w:val="001B367A"/>
    <w:rsid w:val="001B54D6"/>
    <w:rsid w:val="001C67B2"/>
    <w:rsid w:val="001E0A9E"/>
    <w:rsid w:val="001E16F1"/>
    <w:rsid w:val="001E6687"/>
    <w:rsid w:val="00207CD2"/>
    <w:rsid w:val="002549EC"/>
    <w:rsid w:val="00267C7F"/>
    <w:rsid w:val="002A0036"/>
    <w:rsid w:val="002E5F7B"/>
    <w:rsid w:val="00315F27"/>
    <w:rsid w:val="003310B3"/>
    <w:rsid w:val="003410C6"/>
    <w:rsid w:val="00346AF5"/>
    <w:rsid w:val="003913D5"/>
    <w:rsid w:val="00394A9B"/>
    <w:rsid w:val="003A5931"/>
    <w:rsid w:val="003D6049"/>
    <w:rsid w:val="003E687E"/>
    <w:rsid w:val="00431BA6"/>
    <w:rsid w:val="00435385"/>
    <w:rsid w:val="00452A71"/>
    <w:rsid w:val="00464056"/>
    <w:rsid w:val="004A7F7A"/>
    <w:rsid w:val="004C0AFF"/>
    <w:rsid w:val="00532B24"/>
    <w:rsid w:val="00532F21"/>
    <w:rsid w:val="00533D2A"/>
    <w:rsid w:val="00542671"/>
    <w:rsid w:val="00567DA2"/>
    <w:rsid w:val="005D521D"/>
    <w:rsid w:val="005E05F5"/>
    <w:rsid w:val="005F0B6E"/>
    <w:rsid w:val="006048FB"/>
    <w:rsid w:val="00607715"/>
    <w:rsid w:val="0061364C"/>
    <w:rsid w:val="00613E1F"/>
    <w:rsid w:val="00621D72"/>
    <w:rsid w:val="0062499B"/>
    <w:rsid w:val="00642A97"/>
    <w:rsid w:val="00657F14"/>
    <w:rsid w:val="006624C4"/>
    <w:rsid w:val="00665730"/>
    <w:rsid w:val="0067291F"/>
    <w:rsid w:val="00685024"/>
    <w:rsid w:val="00696011"/>
    <w:rsid w:val="006A5ED8"/>
    <w:rsid w:val="006B2040"/>
    <w:rsid w:val="006C08E1"/>
    <w:rsid w:val="006D0F56"/>
    <w:rsid w:val="006D5D41"/>
    <w:rsid w:val="00745E17"/>
    <w:rsid w:val="00791892"/>
    <w:rsid w:val="00795292"/>
    <w:rsid w:val="007D7AAB"/>
    <w:rsid w:val="00804B71"/>
    <w:rsid w:val="00831A09"/>
    <w:rsid w:val="00833FD4"/>
    <w:rsid w:val="00840073"/>
    <w:rsid w:val="00843005"/>
    <w:rsid w:val="0086717C"/>
    <w:rsid w:val="00874144"/>
    <w:rsid w:val="00884684"/>
    <w:rsid w:val="00891FCD"/>
    <w:rsid w:val="008A2676"/>
    <w:rsid w:val="008C2A6F"/>
    <w:rsid w:val="008C2FF4"/>
    <w:rsid w:val="008C3D98"/>
    <w:rsid w:val="008E0DAB"/>
    <w:rsid w:val="008E3955"/>
    <w:rsid w:val="008F7F55"/>
    <w:rsid w:val="00913480"/>
    <w:rsid w:val="00920F53"/>
    <w:rsid w:val="00924258"/>
    <w:rsid w:val="009275D1"/>
    <w:rsid w:val="009309E7"/>
    <w:rsid w:val="009309E8"/>
    <w:rsid w:val="0094357B"/>
    <w:rsid w:val="00947760"/>
    <w:rsid w:val="009533B6"/>
    <w:rsid w:val="009538A0"/>
    <w:rsid w:val="00975A74"/>
    <w:rsid w:val="00976C8F"/>
    <w:rsid w:val="0098256B"/>
    <w:rsid w:val="00982DEB"/>
    <w:rsid w:val="00990888"/>
    <w:rsid w:val="009B586B"/>
    <w:rsid w:val="00A51DD4"/>
    <w:rsid w:val="00A75B60"/>
    <w:rsid w:val="00A903FA"/>
    <w:rsid w:val="00AA0D5F"/>
    <w:rsid w:val="00AA376D"/>
    <w:rsid w:val="00AA5438"/>
    <w:rsid w:val="00AC464F"/>
    <w:rsid w:val="00B226A8"/>
    <w:rsid w:val="00B44340"/>
    <w:rsid w:val="00B500DB"/>
    <w:rsid w:val="00B51DCF"/>
    <w:rsid w:val="00B66E3F"/>
    <w:rsid w:val="00B67AFF"/>
    <w:rsid w:val="00B713D4"/>
    <w:rsid w:val="00B73B36"/>
    <w:rsid w:val="00B779A6"/>
    <w:rsid w:val="00B845F3"/>
    <w:rsid w:val="00B85E40"/>
    <w:rsid w:val="00B905DA"/>
    <w:rsid w:val="00BA2BFC"/>
    <w:rsid w:val="00BA5804"/>
    <w:rsid w:val="00BA613A"/>
    <w:rsid w:val="00BC418F"/>
    <w:rsid w:val="00C06573"/>
    <w:rsid w:val="00C37FA1"/>
    <w:rsid w:val="00C65979"/>
    <w:rsid w:val="00C80272"/>
    <w:rsid w:val="00C85948"/>
    <w:rsid w:val="00C966F5"/>
    <w:rsid w:val="00CC300E"/>
    <w:rsid w:val="00CD72B7"/>
    <w:rsid w:val="00CF47CD"/>
    <w:rsid w:val="00D23CAA"/>
    <w:rsid w:val="00D57638"/>
    <w:rsid w:val="00D63628"/>
    <w:rsid w:val="00D71F15"/>
    <w:rsid w:val="00D72364"/>
    <w:rsid w:val="00D73DC2"/>
    <w:rsid w:val="00D76606"/>
    <w:rsid w:val="00D82D84"/>
    <w:rsid w:val="00DA13CD"/>
    <w:rsid w:val="00DB4FAB"/>
    <w:rsid w:val="00DB6147"/>
    <w:rsid w:val="00DE5430"/>
    <w:rsid w:val="00EB1310"/>
    <w:rsid w:val="00EB350A"/>
    <w:rsid w:val="00EB3EAA"/>
    <w:rsid w:val="00EB6792"/>
    <w:rsid w:val="00ED5DDB"/>
    <w:rsid w:val="00EE04D2"/>
    <w:rsid w:val="00F04FD6"/>
    <w:rsid w:val="00F143EF"/>
    <w:rsid w:val="00F14577"/>
    <w:rsid w:val="00F25FF6"/>
    <w:rsid w:val="00F316FE"/>
    <w:rsid w:val="00F4539C"/>
    <w:rsid w:val="00F46E65"/>
    <w:rsid w:val="00F80ED9"/>
    <w:rsid w:val="00FA5160"/>
    <w:rsid w:val="00FF15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73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3B6"/>
    <w:rPr>
      <w:color w:val="0000FF"/>
      <w:u w:val="single"/>
    </w:rPr>
  </w:style>
  <w:style w:type="paragraph" w:styleId="ListParagraph">
    <w:name w:val="List Paragraph"/>
    <w:basedOn w:val="Normal"/>
    <w:uiPriority w:val="34"/>
    <w:qFormat/>
    <w:rsid w:val="009309E8"/>
    <w:pPr>
      <w:ind w:left="720"/>
      <w:contextualSpacing/>
    </w:pPr>
  </w:style>
  <w:style w:type="character" w:styleId="CommentReference">
    <w:name w:val="annotation reference"/>
    <w:basedOn w:val="DefaultParagraphFont"/>
    <w:uiPriority w:val="99"/>
    <w:semiHidden/>
    <w:unhideWhenUsed/>
    <w:rsid w:val="001C67B2"/>
    <w:rPr>
      <w:sz w:val="16"/>
      <w:szCs w:val="16"/>
    </w:rPr>
  </w:style>
  <w:style w:type="paragraph" w:styleId="CommentText">
    <w:name w:val="annotation text"/>
    <w:basedOn w:val="Normal"/>
    <w:link w:val="CommentTextChar"/>
    <w:uiPriority w:val="99"/>
    <w:semiHidden/>
    <w:unhideWhenUsed/>
    <w:rsid w:val="001C67B2"/>
    <w:pPr>
      <w:spacing w:line="240" w:lineRule="auto"/>
    </w:pPr>
    <w:rPr>
      <w:sz w:val="20"/>
      <w:szCs w:val="20"/>
    </w:rPr>
  </w:style>
  <w:style w:type="character" w:customStyle="1" w:styleId="CommentTextChar">
    <w:name w:val="Comment Text Char"/>
    <w:basedOn w:val="DefaultParagraphFont"/>
    <w:link w:val="CommentText"/>
    <w:uiPriority w:val="99"/>
    <w:semiHidden/>
    <w:rsid w:val="001C67B2"/>
  </w:style>
  <w:style w:type="paragraph" w:styleId="CommentSubject">
    <w:name w:val="annotation subject"/>
    <w:basedOn w:val="CommentText"/>
    <w:next w:val="CommentText"/>
    <w:link w:val="CommentSubjectChar"/>
    <w:uiPriority w:val="99"/>
    <w:semiHidden/>
    <w:unhideWhenUsed/>
    <w:rsid w:val="001C67B2"/>
    <w:rPr>
      <w:b/>
      <w:bCs/>
    </w:rPr>
  </w:style>
  <w:style w:type="character" w:customStyle="1" w:styleId="CommentSubjectChar">
    <w:name w:val="Comment Subject Char"/>
    <w:basedOn w:val="CommentTextChar"/>
    <w:link w:val="CommentSubject"/>
    <w:uiPriority w:val="99"/>
    <w:semiHidden/>
    <w:rsid w:val="001C67B2"/>
    <w:rPr>
      <w:b/>
      <w:bCs/>
    </w:rPr>
  </w:style>
  <w:style w:type="paragraph" w:styleId="Revision">
    <w:name w:val="Revision"/>
    <w:hidden/>
    <w:uiPriority w:val="99"/>
    <w:semiHidden/>
    <w:rsid w:val="001C67B2"/>
    <w:rPr>
      <w:sz w:val="22"/>
      <w:szCs w:val="22"/>
    </w:rPr>
  </w:style>
  <w:style w:type="paragraph" w:styleId="BalloonText">
    <w:name w:val="Balloon Text"/>
    <w:basedOn w:val="Normal"/>
    <w:link w:val="BalloonTextChar"/>
    <w:uiPriority w:val="99"/>
    <w:semiHidden/>
    <w:unhideWhenUsed/>
    <w:rsid w:val="001C6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7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0478067">
      <w:bodyDiv w:val="1"/>
      <w:marLeft w:val="0"/>
      <w:marRight w:val="0"/>
      <w:marTop w:val="0"/>
      <w:marBottom w:val="0"/>
      <w:divBdr>
        <w:top w:val="none" w:sz="0" w:space="0" w:color="auto"/>
        <w:left w:val="none" w:sz="0" w:space="0" w:color="auto"/>
        <w:bottom w:val="none" w:sz="0" w:space="0" w:color="auto"/>
        <w:right w:val="none" w:sz="0" w:space="0" w:color="auto"/>
      </w:divBdr>
    </w:div>
    <w:div w:id="169496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CAC327B-3B0F-41CD-8DA2-F56C6D40A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1270</Words>
  <Characters>7597</Characters>
  <Application>Microsoft Office Word</Application>
  <DocSecurity>0</DocSecurity>
  <Lines>151</Lines>
  <Paragraphs>62</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8805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Weber</dc:creator>
  <cp:lastModifiedBy>Anne Weber</cp:lastModifiedBy>
  <cp:revision>3</cp:revision>
  <cp:lastPrinted>2009-05-28T14:24:00Z</cp:lastPrinted>
  <dcterms:created xsi:type="dcterms:W3CDTF">2010-01-12T19:28:00Z</dcterms:created>
  <dcterms:modified xsi:type="dcterms:W3CDTF">2010-01-12T20:11:00Z</dcterms:modified>
</cp:coreProperties>
</file>