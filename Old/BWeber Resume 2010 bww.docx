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9533B6" w:rsidRPr="000353A0" w:rsidRDefault="00D63628" w:rsidP="00481823">
      <w:pPr>
        <w:tabs>
          <w:tab w:val="left" w:pos="342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481823">
        <w:rPr>
          <w:rFonts w:ascii="Cambria" w:hAnsi="Cambria"/>
          <w:sz w:val="24"/>
          <w:szCs w:val="24"/>
        </w:rPr>
        <w:t>bryan.weber@engr.uconn.edu</w:t>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 xml:space="preserve">Vernon, </w:t>
      </w:r>
      <w:r w:rsidR="001C67B2">
        <w:rPr>
          <w:rFonts w:ascii="Cambria" w:hAnsi="Cambria"/>
        </w:rPr>
        <w:t xml:space="preserve">CT </w:t>
      </w:r>
      <w:r>
        <w:rPr>
          <w:rFonts w:ascii="Cambria" w:hAnsi="Cambria"/>
        </w:rPr>
        <w:t>06066</w:t>
      </w:r>
      <w:r w:rsidR="009533B6" w:rsidRPr="000353A0">
        <w:rPr>
          <w:rFonts w:ascii="Cambria" w:hAnsi="Cambria"/>
        </w:rPr>
        <w:tab/>
        <w:t>Pittsburgh, P</w:t>
      </w:r>
      <w:r w:rsidR="001C67B2">
        <w:rPr>
          <w:rFonts w:ascii="Cambria" w:hAnsi="Cambria"/>
        </w:rPr>
        <w:t>A</w:t>
      </w:r>
      <w:r w:rsidR="009533B6" w:rsidRPr="000353A0">
        <w:rPr>
          <w:rFonts w:ascii="Cambria" w:hAnsi="Cambria"/>
        </w:rPr>
        <w:t xml:space="preserve"> 15238</w:t>
      </w:r>
    </w:p>
    <w:p w:rsidR="00D63628" w:rsidRDefault="00055174" w:rsidP="00D23CAA">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464056" w:rsidRPr="00464056" w:rsidRDefault="00464056" w:rsidP="00D23CAA">
      <w:pPr>
        <w:tabs>
          <w:tab w:val="right" w:pos="9360"/>
        </w:tabs>
        <w:spacing w:after="0" w:line="240" w:lineRule="auto"/>
        <w:rPr>
          <w:rFonts w:ascii="Cambria" w:hAnsi="Cambria"/>
        </w:rPr>
      </w:pPr>
    </w:p>
    <w:p w:rsidR="00D63628" w:rsidRPr="00843005" w:rsidRDefault="00804B71" w:rsidP="00B73B36">
      <w:pPr>
        <w:tabs>
          <w:tab w:val="right" w:pos="9360"/>
        </w:tabs>
        <w:spacing w:after="0"/>
        <w:jc w:val="center"/>
        <w:rPr>
          <w:rFonts w:ascii="Cambria" w:hAnsi="Cambria"/>
          <w:b/>
          <w:sz w:val="30"/>
          <w:szCs w:val="30"/>
        </w:rPr>
      </w:pPr>
      <w:r w:rsidRPr="00843005">
        <w:rPr>
          <w:rFonts w:ascii="Cambria" w:hAnsi="Cambria"/>
          <w:b/>
          <w:sz w:val="30"/>
          <w:szCs w:val="30"/>
        </w:rPr>
        <w:t>Education</w:t>
      </w:r>
    </w:p>
    <w:p w:rsidR="00EB6792" w:rsidRPr="00976C8F" w:rsidRDefault="00804B71" w:rsidP="00B73B36">
      <w:pPr>
        <w:tabs>
          <w:tab w:val="left" w:pos="1440"/>
          <w:tab w:val="right" w:pos="9360"/>
        </w:tabs>
        <w:spacing w:after="0"/>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 xml:space="preserve">Cleveland, </w:t>
      </w:r>
      <w:r w:rsidR="001C67B2">
        <w:rPr>
          <w:rFonts w:ascii="Cambria" w:hAnsi="Cambria"/>
          <w:sz w:val="24"/>
          <w:szCs w:val="24"/>
        </w:rPr>
        <w:t>OH</w:t>
      </w:r>
    </w:p>
    <w:p w:rsidR="00DB6147" w:rsidRDefault="008E3955" w:rsidP="00B73B36">
      <w:pPr>
        <w:spacing w:after="0"/>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B73B36">
      <w:pPr>
        <w:spacing w:after="0"/>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B73B36">
      <w:pPr>
        <w:spacing w:after="0"/>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B73B36">
      <w:pPr>
        <w:spacing w:after="0"/>
        <w:ind w:left="720" w:right="720"/>
        <w:rPr>
          <w:rFonts w:ascii="Cambria" w:hAnsi="Cambria"/>
          <w:sz w:val="24"/>
          <w:szCs w:val="24"/>
        </w:rPr>
      </w:pPr>
      <w:moveFromRangeStart w:id="0" w:author="Bryan Weber" w:date="2010-01-12T15:57:00Z" w:name="move251075149"/>
      <w:moveFrom w:id="1" w:author="Bryan Weber" w:date="2010-01-12T15:57:00Z">
        <w:r w:rsidDel="00100C79">
          <w:rPr>
            <w:rFonts w:ascii="Cambria" w:hAnsi="Cambria"/>
            <w:sz w:val="24"/>
            <w:szCs w:val="24"/>
          </w:rPr>
          <w:t>Received the Fred H. Vose Prize, awarded to the senior in Mechanical and Aerospace Engineering showing the most promise for future leadership</w:t>
        </w:r>
      </w:moveFrom>
      <w:moveFromRangeEnd w:id="0"/>
    </w:p>
    <w:p w:rsidR="00567DA2" w:rsidRDefault="00567DA2" w:rsidP="00B73B36">
      <w:pPr>
        <w:spacing w:after="0"/>
        <w:ind w:left="720" w:right="720"/>
        <w:rPr>
          <w:rFonts w:ascii="Cambria" w:hAnsi="Cambria"/>
          <w:sz w:val="24"/>
          <w:szCs w:val="24"/>
        </w:rPr>
      </w:pPr>
    </w:p>
    <w:p w:rsidR="001B367A" w:rsidRPr="00DA13CD" w:rsidRDefault="00DA13CD" w:rsidP="00567DA2">
      <w:pPr>
        <w:tabs>
          <w:tab w:val="left" w:pos="1440"/>
          <w:tab w:val="right" w:pos="9360"/>
        </w:tabs>
        <w:spacing w:after="0"/>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 xml:space="preserve">Storrs, </w:t>
      </w:r>
      <w:r w:rsidR="001C67B2">
        <w:rPr>
          <w:rFonts w:ascii="Cambria" w:hAnsi="Cambria"/>
          <w:sz w:val="24"/>
          <w:szCs w:val="24"/>
        </w:rPr>
        <w:t>CT</w:t>
      </w:r>
    </w:p>
    <w:p w:rsidR="001B367A" w:rsidRDefault="00DA13CD" w:rsidP="00B73B36">
      <w:pPr>
        <w:spacing w:after="0"/>
        <w:ind w:left="720" w:right="720"/>
        <w:rPr>
          <w:rFonts w:ascii="Cambria" w:hAnsi="Cambria"/>
          <w:sz w:val="24"/>
          <w:szCs w:val="24"/>
        </w:rPr>
      </w:pPr>
      <w:r>
        <w:rPr>
          <w:rFonts w:ascii="Cambria" w:hAnsi="Cambria"/>
          <w:sz w:val="24"/>
          <w:szCs w:val="24"/>
        </w:rPr>
        <w:t>Master of Science, Mechanical Engineering</w:t>
      </w:r>
    </w:p>
    <w:p w:rsidR="00DA13CD" w:rsidRPr="00982DEB" w:rsidRDefault="00DA13CD" w:rsidP="00B73B36">
      <w:pPr>
        <w:spacing w:after="0"/>
        <w:ind w:left="720" w:right="720"/>
        <w:rPr>
          <w:rFonts w:ascii="Cambria" w:hAnsi="Cambria"/>
          <w:sz w:val="24"/>
          <w:szCs w:val="24"/>
        </w:rPr>
      </w:pPr>
      <w:r>
        <w:rPr>
          <w:rFonts w:ascii="Cambria" w:hAnsi="Cambria"/>
          <w:sz w:val="24"/>
          <w:szCs w:val="24"/>
        </w:rPr>
        <w:t>Planned Graduation: May 2010</w:t>
      </w:r>
    </w:p>
    <w:p w:rsidR="006A5ED8" w:rsidRDefault="006A5ED8" w:rsidP="00B73B36">
      <w:pPr>
        <w:spacing w:after="0"/>
        <w:jc w:val="center"/>
        <w:rPr>
          <w:rFonts w:ascii="Cambria" w:hAnsi="Cambria"/>
          <w:b/>
          <w:sz w:val="24"/>
          <w:szCs w:val="24"/>
        </w:rPr>
      </w:pPr>
    </w:p>
    <w:p w:rsidR="00BC418F" w:rsidDel="00100C79" w:rsidRDefault="004A7F7A" w:rsidP="00B73B36">
      <w:pPr>
        <w:spacing w:after="0"/>
        <w:jc w:val="center"/>
        <w:rPr>
          <w:del w:id="2" w:author="Bryan Weber" w:date="2010-01-12T15:50:00Z"/>
          <w:rFonts w:ascii="Cambria" w:hAnsi="Cambria"/>
          <w:b/>
          <w:sz w:val="30"/>
          <w:szCs w:val="30"/>
        </w:rPr>
      </w:pPr>
      <w:r>
        <w:rPr>
          <w:rFonts w:ascii="Cambria" w:hAnsi="Cambria"/>
          <w:b/>
          <w:sz w:val="30"/>
          <w:szCs w:val="30"/>
        </w:rPr>
        <w:t>Professional Experience</w:t>
      </w:r>
    </w:p>
    <w:p w:rsidR="00C966F5" w:rsidRDefault="00C966F5" w:rsidP="00100C79">
      <w:pPr>
        <w:spacing w:after="0"/>
        <w:jc w:val="center"/>
        <w:rPr>
          <w:rFonts w:ascii="Cambria" w:hAnsi="Cambria"/>
          <w:b/>
          <w:sz w:val="26"/>
          <w:szCs w:val="26"/>
        </w:rPr>
        <w:pPrChange w:id="3" w:author="Bryan Weber" w:date="2010-01-12T15:50:00Z">
          <w:pPr>
            <w:spacing w:after="0"/>
          </w:pPr>
        </w:pPrChange>
      </w:pPr>
    </w:p>
    <w:p w:rsidR="00D72364" w:rsidRDefault="00AA376D" w:rsidP="00AA376D">
      <w:pPr>
        <w:spacing w:after="0"/>
        <w:rPr>
          <w:rFonts w:ascii="Cambria" w:hAnsi="Cambria"/>
          <w:b/>
          <w:sz w:val="26"/>
          <w:szCs w:val="26"/>
        </w:rPr>
      </w:pPr>
      <w:r>
        <w:rPr>
          <w:rFonts w:ascii="Cambria" w:hAnsi="Cambria"/>
          <w:b/>
          <w:sz w:val="26"/>
          <w:szCs w:val="26"/>
        </w:rPr>
        <w:t>Master’s Thesis (</w:t>
      </w:r>
      <w:r w:rsidR="00106D20">
        <w:rPr>
          <w:rFonts w:ascii="Cambria" w:hAnsi="Cambria"/>
          <w:b/>
          <w:sz w:val="26"/>
          <w:szCs w:val="26"/>
        </w:rPr>
        <w:t>Planned Completion: May 2010</w:t>
      </w:r>
      <w:r>
        <w:rPr>
          <w:rFonts w:ascii="Cambria" w:hAnsi="Cambria"/>
          <w:b/>
          <w:sz w:val="26"/>
          <w:szCs w:val="26"/>
        </w:rPr>
        <w:t>)</w:t>
      </w:r>
    </w:p>
    <w:p w:rsidR="00AA376D" w:rsidRPr="00106D20" w:rsidRDefault="00106D20" w:rsidP="00AA376D">
      <w:pPr>
        <w:spacing w:after="0"/>
        <w:rPr>
          <w:rFonts w:cs="Calibri"/>
          <w:sz w:val="24"/>
          <w:szCs w:val="24"/>
        </w:rPr>
      </w:pPr>
      <w:r>
        <w:rPr>
          <w:rFonts w:cs="Calibri"/>
          <w:b/>
          <w:sz w:val="24"/>
          <w:szCs w:val="24"/>
        </w:rPr>
        <w:t xml:space="preserve">Combustion Laboratory, </w:t>
      </w:r>
      <w:r>
        <w:rPr>
          <w:rFonts w:cs="Calibri"/>
          <w:sz w:val="24"/>
          <w:szCs w:val="24"/>
        </w:rPr>
        <w:t>U</w:t>
      </w:r>
      <w:r w:rsidR="001C67B2">
        <w:rPr>
          <w:rFonts w:cs="Calibri"/>
          <w:sz w:val="24"/>
          <w:szCs w:val="24"/>
        </w:rPr>
        <w:t xml:space="preserve">niversity of </w:t>
      </w:r>
      <w:r>
        <w:rPr>
          <w:rFonts w:cs="Calibri"/>
          <w:sz w:val="24"/>
          <w:szCs w:val="24"/>
        </w:rPr>
        <w:t>Conn</w:t>
      </w:r>
      <w:r w:rsidR="001C67B2">
        <w:rPr>
          <w:rFonts w:cs="Calibri"/>
          <w:sz w:val="24"/>
          <w:szCs w:val="24"/>
        </w:rPr>
        <w:t>ecticut</w:t>
      </w:r>
      <w:r>
        <w:rPr>
          <w:rFonts w:cs="Calibri"/>
          <w:sz w:val="24"/>
          <w:szCs w:val="24"/>
        </w:rPr>
        <w:t>, Storrs, C</w:t>
      </w:r>
      <w:r w:rsidR="001C67B2">
        <w:rPr>
          <w:rFonts w:cs="Calibri"/>
          <w:sz w:val="24"/>
          <w:szCs w:val="24"/>
        </w:rPr>
        <w:t>T</w:t>
      </w:r>
    </w:p>
    <w:p w:rsidR="00B67AFF" w:rsidRPr="00B67AFF" w:rsidRDefault="00B67AFF" w:rsidP="00B67AFF">
      <w:pPr>
        <w:pStyle w:val="ListParagraph"/>
        <w:numPr>
          <w:ilvl w:val="0"/>
          <w:numId w:val="6"/>
        </w:numPr>
        <w:spacing w:after="0"/>
        <w:ind w:left="720"/>
        <w:rPr>
          <w:rFonts w:ascii="Cambria" w:hAnsi="Cambria"/>
          <w:sz w:val="24"/>
          <w:szCs w:val="24"/>
        </w:rPr>
      </w:pPr>
      <w:r w:rsidRPr="00B67AFF">
        <w:rPr>
          <w:rFonts w:ascii="Cambria" w:hAnsi="Cambria"/>
          <w:sz w:val="24"/>
          <w:szCs w:val="24"/>
          <w:u w:val="single"/>
        </w:rPr>
        <w:t>Autoignition</w:t>
      </w:r>
      <w:r w:rsidR="009309E7">
        <w:rPr>
          <w:rFonts w:ascii="Cambria" w:hAnsi="Cambria"/>
          <w:sz w:val="24"/>
          <w:szCs w:val="24"/>
          <w:u w:val="single"/>
        </w:rPr>
        <w:t xml:space="preserve"> </w:t>
      </w:r>
      <w:del w:id="4" w:author="Bryan Weber" w:date="2010-01-12T15:41:00Z">
        <w:r w:rsidR="009309E7" w:rsidDel="001E636F">
          <w:rPr>
            <w:rFonts w:ascii="Cambria" w:hAnsi="Cambria"/>
            <w:sz w:val="24"/>
            <w:szCs w:val="24"/>
            <w:u w:val="single"/>
          </w:rPr>
          <w:delText>Analysis</w:delText>
        </w:r>
        <w:r w:rsidRPr="00B67AFF" w:rsidDel="001E636F">
          <w:rPr>
            <w:rFonts w:ascii="Cambria" w:hAnsi="Cambria"/>
            <w:sz w:val="24"/>
            <w:szCs w:val="24"/>
            <w:u w:val="single"/>
          </w:rPr>
          <w:delText xml:space="preserve"> </w:delText>
        </w:r>
      </w:del>
      <w:r w:rsidRPr="00B67AFF">
        <w:rPr>
          <w:rFonts w:ascii="Cambria" w:hAnsi="Cambria"/>
          <w:sz w:val="24"/>
          <w:szCs w:val="24"/>
          <w:u w:val="single"/>
        </w:rPr>
        <w:t xml:space="preserve">of </w:t>
      </w:r>
      <w:r w:rsidR="00BA613A">
        <w:rPr>
          <w:rFonts w:ascii="Cambria" w:hAnsi="Cambria"/>
          <w:sz w:val="24"/>
          <w:szCs w:val="24"/>
          <w:u w:val="single"/>
        </w:rPr>
        <w:t>Butanol Isomers</w:t>
      </w:r>
      <w:r w:rsidRPr="00B67AFF">
        <w:rPr>
          <w:rFonts w:ascii="Cambria" w:hAnsi="Cambria"/>
          <w:sz w:val="24"/>
          <w:szCs w:val="24"/>
          <w:u w:val="single"/>
        </w:rPr>
        <w:t xml:space="preserve"> at Elevated Pressure </w:t>
      </w:r>
      <w:commentRangeStart w:id="5"/>
      <w:del w:id="6" w:author="Bryan Weber" w:date="2010-01-12T15:41:00Z">
        <w:r w:rsidRPr="00B67AFF" w:rsidDel="001E636F">
          <w:rPr>
            <w:rFonts w:ascii="Cambria" w:hAnsi="Cambria"/>
            <w:sz w:val="24"/>
            <w:szCs w:val="24"/>
            <w:u w:val="single"/>
          </w:rPr>
          <w:delText>using a Rapid Compression Machine</w:delText>
        </w:r>
      </w:del>
      <w:commentRangeEnd w:id="5"/>
      <w:r w:rsidR="001E636F">
        <w:rPr>
          <w:rStyle w:val="CommentReference"/>
        </w:rPr>
        <w:commentReference w:id="5"/>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 xml:space="preserve">Developed </w:t>
      </w:r>
      <w:proofErr w:type="spellStart"/>
      <w:r>
        <w:rPr>
          <w:rFonts w:ascii="Cambria" w:hAnsi="Cambria"/>
          <w:sz w:val="24"/>
          <w:szCs w:val="24"/>
        </w:rPr>
        <w:t>LabView</w:t>
      </w:r>
      <w:proofErr w:type="spellEnd"/>
      <w:r>
        <w:rPr>
          <w:rFonts w:ascii="Cambria" w:hAnsi="Cambria"/>
          <w:sz w:val="24"/>
          <w:szCs w:val="24"/>
        </w:rPr>
        <w:t xml:space="preserve"> instrument to control data sampling from </w:t>
      </w:r>
      <w:del w:id="7" w:author="Bryan Weber" w:date="2010-01-12T16:13:00Z">
        <w:r w:rsidDel="006A5DF5">
          <w:rPr>
            <w:rFonts w:ascii="Cambria" w:hAnsi="Cambria"/>
            <w:sz w:val="24"/>
            <w:szCs w:val="24"/>
          </w:rPr>
          <w:delText xml:space="preserve">the </w:delText>
        </w:r>
      </w:del>
      <w:ins w:id="8" w:author="Bryan Weber" w:date="2010-01-12T16:13:00Z">
        <w:r w:rsidR="006A5DF5">
          <w:rPr>
            <w:rFonts w:ascii="Cambria" w:hAnsi="Cambria"/>
            <w:sz w:val="24"/>
            <w:szCs w:val="24"/>
          </w:rPr>
          <w:t>a</w:t>
        </w:r>
        <w:r w:rsidR="006A5DF5">
          <w:rPr>
            <w:rFonts w:ascii="Cambria" w:hAnsi="Cambria"/>
            <w:sz w:val="24"/>
            <w:szCs w:val="24"/>
          </w:rPr>
          <w:t xml:space="preserve"> </w:t>
        </w:r>
      </w:ins>
      <w:r w:rsidR="001C67B2">
        <w:rPr>
          <w:rFonts w:ascii="Cambria" w:hAnsi="Cambria"/>
          <w:sz w:val="24"/>
          <w:szCs w:val="24"/>
        </w:rPr>
        <w:t>r</w:t>
      </w:r>
      <w:r>
        <w:rPr>
          <w:rFonts w:ascii="Cambria" w:hAnsi="Cambria"/>
          <w:sz w:val="24"/>
          <w:szCs w:val="24"/>
        </w:rPr>
        <w:t xml:space="preserve">apid </w:t>
      </w:r>
      <w:r w:rsidR="001C67B2">
        <w:rPr>
          <w:rFonts w:ascii="Cambria" w:hAnsi="Cambria"/>
          <w:sz w:val="24"/>
          <w:szCs w:val="24"/>
        </w:rPr>
        <w:t>c</w:t>
      </w:r>
      <w:r>
        <w:rPr>
          <w:rFonts w:ascii="Cambria" w:hAnsi="Cambria"/>
          <w:sz w:val="24"/>
          <w:szCs w:val="24"/>
        </w:rPr>
        <w:t xml:space="preserve">ompression </w:t>
      </w:r>
      <w:r w:rsidR="001C67B2">
        <w:rPr>
          <w:rFonts w:ascii="Cambria" w:hAnsi="Cambria"/>
          <w:sz w:val="24"/>
          <w:szCs w:val="24"/>
        </w:rPr>
        <w:t>m</w:t>
      </w:r>
      <w:r>
        <w:rPr>
          <w:rFonts w:ascii="Cambria" w:hAnsi="Cambria"/>
          <w:sz w:val="24"/>
          <w:szCs w:val="24"/>
        </w:rPr>
        <w:t xml:space="preserve">achine </w:t>
      </w:r>
    </w:p>
    <w:p w:rsidR="008E0DAB" w:rsidRPr="008E0DAB" w:rsidRDefault="008E0DAB" w:rsidP="008E0DAB">
      <w:pPr>
        <w:pStyle w:val="ListParagraph"/>
        <w:numPr>
          <w:ilvl w:val="1"/>
          <w:numId w:val="6"/>
        </w:numPr>
        <w:spacing w:after="0"/>
        <w:ind w:left="1440"/>
        <w:rPr>
          <w:rFonts w:ascii="Cambria" w:hAnsi="Cambria"/>
          <w:sz w:val="24"/>
          <w:szCs w:val="24"/>
        </w:rPr>
      </w:pPr>
      <w:r>
        <w:rPr>
          <w:rFonts w:ascii="Cambria" w:hAnsi="Cambria"/>
          <w:sz w:val="24"/>
          <w:szCs w:val="24"/>
        </w:rPr>
        <w:t xml:space="preserve">Designed and constructed an electrical circuit and mechanical system to control diaphragm puncture timing on a sampling apparatus for </w:t>
      </w:r>
      <w:commentRangeStart w:id="9"/>
      <w:r>
        <w:rPr>
          <w:rFonts w:ascii="Cambria" w:hAnsi="Cambria"/>
          <w:sz w:val="24"/>
          <w:szCs w:val="24"/>
        </w:rPr>
        <w:t xml:space="preserve">the </w:t>
      </w:r>
      <w:r w:rsidR="001C67B2">
        <w:rPr>
          <w:rFonts w:ascii="Cambria" w:hAnsi="Cambria"/>
          <w:sz w:val="24"/>
          <w:szCs w:val="24"/>
        </w:rPr>
        <w:t xml:space="preserve">rapid compression machine </w:t>
      </w:r>
      <w:commentRangeEnd w:id="9"/>
      <w:r w:rsidR="006A5DF5">
        <w:rPr>
          <w:rStyle w:val="CommentReference"/>
        </w:rPr>
        <w:commentReference w:id="9"/>
      </w:r>
    </w:p>
    <w:p w:rsidR="00B67AFF"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Operating</w:t>
      </w:r>
      <w:r w:rsidR="00B67AFF">
        <w:rPr>
          <w:rFonts w:ascii="Cambria" w:hAnsi="Cambria"/>
          <w:sz w:val="24"/>
          <w:szCs w:val="24"/>
        </w:rPr>
        <w:t xml:space="preserve"> the </w:t>
      </w:r>
      <w:r w:rsidR="001C67B2">
        <w:rPr>
          <w:rFonts w:ascii="Cambria" w:hAnsi="Cambria"/>
          <w:sz w:val="24"/>
          <w:szCs w:val="24"/>
        </w:rPr>
        <w:t xml:space="preserve">rapid compression machine </w:t>
      </w:r>
      <w:r w:rsidR="00B67AFF">
        <w:rPr>
          <w:rFonts w:ascii="Cambria" w:hAnsi="Cambria"/>
          <w:sz w:val="24"/>
          <w:szCs w:val="24"/>
        </w:rPr>
        <w:t>to measure the autoignition delay associated with the four isomers of  butanol</w:t>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 xml:space="preserve">Operating the </w:t>
      </w:r>
      <w:r w:rsidR="001C67B2">
        <w:rPr>
          <w:rFonts w:ascii="Cambria" w:hAnsi="Cambria"/>
          <w:sz w:val="24"/>
          <w:szCs w:val="24"/>
        </w:rPr>
        <w:t>g</w:t>
      </w:r>
      <w:r>
        <w:rPr>
          <w:rFonts w:ascii="Cambria" w:hAnsi="Cambria"/>
          <w:sz w:val="24"/>
          <w:szCs w:val="24"/>
        </w:rPr>
        <w:t xml:space="preserve">as </w:t>
      </w:r>
      <w:r w:rsidR="001C67B2">
        <w:rPr>
          <w:rFonts w:ascii="Cambria" w:hAnsi="Cambria"/>
          <w:sz w:val="24"/>
          <w:szCs w:val="24"/>
        </w:rPr>
        <w:t>c</w:t>
      </w:r>
      <w:r>
        <w:rPr>
          <w:rFonts w:ascii="Cambria" w:hAnsi="Cambria"/>
          <w:sz w:val="24"/>
          <w:szCs w:val="24"/>
        </w:rPr>
        <w:t xml:space="preserve">hromatograph, </w:t>
      </w:r>
      <w:r w:rsidR="001C67B2">
        <w:rPr>
          <w:rFonts w:ascii="Cambria" w:hAnsi="Cambria"/>
          <w:sz w:val="24"/>
          <w:szCs w:val="24"/>
        </w:rPr>
        <w:t>m</w:t>
      </w:r>
      <w:r>
        <w:rPr>
          <w:rFonts w:ascii="Cambria" w:hAnsi="Cambria"/>
          <w:sz w:val="24"/>
          <w:szCs w:val="24"/>
        </w:rPr>
        <w:t xml:space="preserve">ass </w:t>
      </w:r>
      <w:r w:rsidR="001C67B2">
        <w:rPr>
          <w:rFonts w:ascii="Cambria" w:hAnsi="Cambria"/>
          <w:sz w:val="24"/>
          <w:szCs w:val="24"/>
        </w:rPr>
        <w:t>s</w:t>
      </w:r>
      <w:r>
        <w:rPr>
          <w:rFonts w:ascii="Cambria" w:hAnsi="Cambria"/>
          <w:sz w:val="24"/>
          <w:szCs w:val="24"/>
        </w:rPr>
        <w:t>pectrometer</w:t>
      </w:r>
      <w:r w:rsidR="001C67B2">
        <w:rPr>
          <w:rFonts w:ascii="Cambria" w:hAnsi="Cambria"/>
          <w:sz w:val="24"/>
          <w:szCs w:val="24"/>
        </w:rPr>
        <w:t>,</w:t>
      </w:r>
      <w:r>
        <w:rPr>
          <w:rFonts w:ascii="Cambria" w:hAnsi="Cambria"/>
          <w:sz w:val="24"/>
          <w:szCs w:val="24"/>
        </w:rPr>
        <w:t xml:space="preserve"> and </w:t>
      </w:r>
      <w:r w:rsidR="001C67B2">
        <w:rPr>
          <w:rFonts w:ascii="Cambria" w:hAnsi="Cambria"/>
          <w:sz w:val="24"/>
          <w:szCs w:val="24"/>
        </w:rPr>
        <w:t>f</w:t>
      </w:r>
      <w:r>
        <w:rPr>
          <w:rFonts w:ascii="Cambria" w:hAnsi="Cambria"/>
          <w:sz w:val="24"/>
          <w:szCs w:val="24"/>
        </w:rPr>
        <w:t xml:space="preserve">lame </w:t>
      </w:r>
      <w:r w:rsidR="001C67B2">
        <w:rPr>
          <w:rFonts w:ascii="Cambria" w:hAnsi="Cambria"/>
          <w:sz w:val="24"/>
          <w:szCs w:val="24"/>
        </w:rPr>
        <w:t>i</w:t>
      </w:r>
      <w:r>
        <w:rPr>
          <w:rFonts w:ascii="Cambria" w:hAnsi="Cambria"/>
          <w:sz w:val="24"/>
          <w:szCs w:val="24"/>
        </w:rPr>
        <w:t xml:space="preserve">onization </w:t>
      </w:r>
      <w:r w:rsidR="001C67B2">
        <w:rPr>
          <w:rFonts w:ascii="Cambria" w:hAnsi="Cambria"/>
          <w:sz w:val="24"/>
          <w:szCs w:val="24"/>
        </w:rPr>
        <w:t>d</w:t>
      </w:r>
      <w:r>
        <w:rPr>
          <w:rFonts w:ascii="Cambria" w:hAnsi="Cambria"/>
          <w:sz w:val="24"/>
          <w:szCs w:val="24"/>
        </w:rPr>
        <w:t>etector to determine the kinetic pathways of butanol ignition</w:t>
      </w:r>
    </w:p>
    <w:p w:rsidR="00106D20" w:rsidRDefault="00106D20" w:rsidP="00B67AFF">
      <w:pPr>
        <w:pStyle w:val="ListParagraph"/>
        <w:numPr>
          <w:ilvl w:val="1"/>
          <w:numId w:val="6"/>
        </w:numPr>
        <w:spacing w:after="0"/>
        <w:ind w:left="1440"/>
        <w:rPr>
          <w:rFonts w:ascii="Cambria" w:hAnsi="Cambria"/>
          <w:sz w:val="24"/>
          <w:szCs w:val="24"/>
        </w:rPr>
      </w:pPr>
      <w:r>
        <w:rPr>
          <w:rFonts w:ascii="Cambria" w:hAnsi="Cambria"/>
          <w:sz w:val="24"/>
          <w:szCs w:val="24"/>
        </w:rPr>
        <w:t>Simulating ignition delay and kinetic results of experiments using CHEMKIN software</w:t>
      </w:r>
    </w:p>
    <w:p w:rsidR="00C966F5" w:rsidRDefault="00C966F5" w:rsidP="00C966F5">
      <w:pPr>
        <w:spacing w:after="0"/>
        <w:rPr>
          <w:rFonts w:ascii="Cambria" w:hAnsi="Cambria"/>
          <w:b/>
          <w:sz w:val="26"/>
          <w:szCs w:val="26"/>
        </w:rPr>
      </w:pPr>
    </w:p>
    <w:p w:rsidR="00C966F5" w:rsidRPr="003310B3" w:rsidRDefault="00C966F5" w:rsidP="00C966F5">
      <w:pPr>
        <w:spacing w:after="0"/>
        <w:rPr>
          <w:rFonts w:ascii="Cambria" w:hAnsi="Cambria"/>
          <w:b/>
          <w:sz w:val="26"/>
          <w:szCs w:val="26"/>
        </w:rPr>
      </w:pPr>
      <w:r>
        <w:rPr>
          <w:rFonts w:ascii="Cambria" w:hAnsi="Cambria"/>
          <w:b/>
          <w:sz w:val="26"/>
          <w:szCs w:val="26"/>
        </w:rPr>
        <w:t xml:space="preserve">Senior Project, </w:t>
      </w:r>
      <w:proofErr w:type="gramStart"/>
      <w:ins w:id="10" w:author="Bryan Weber" w:date="2010-01-12T15:57:00Z">
        <w:r w:rsidR="00100C79">
          <w:rPr>
            <w:rFonts w:ascii="Cambria" w:hAnsi="Cambria"/>
            <w:b/>
            <w:sz w:val="26"/>
            <w:szCs w:val="26"/>
          </w:rPr>
          <w:t>Summer</w:t>
        </w:r>
        <w:proofErr w:type="gramEnd"/>
        <w:r w:rsidR="00100C79">
          <w:rPr>
            <w:rFonts w:ascii="Cambria" w:hAnsi="Cambria"/>
            <w:b/>
            <w:sz w:val="26"/>
            <w:szCs w:val="26"/>
          </w:rPr>
          <w:t xml:space="preserve"> </w:t>
        </w:r>
      </w:ins>
      <w:commentRangeStart w:id="11"/>
      <w:r>
        <w:rPr>
          <w:rFonts w:ascii="Cambria" w:hAnsi="Cambria"/>
          <w:b/>
          <w:sz w:val="26"/>
          <w:szCs w:val="26"/>
        </w:rPr>
        <w:t>2008-</w:t>
      </w:r>
      <w:commentRangeStart w:id="12"/>
      <w:ins w:id="13" w:author="Bryan Weber" w:date="2010-01-12T15:39:00Z">
        <w:r w:rsidR="001E636F">
          <w:rPr>
            <w:rFonts w:ascii="Cambria" w:hAnsi="Cambria"/>
            <w:b/>
            <w:sz w:val="26"/>
            <w:szCs w:val="26"/>
          </w:rPr>
          <w:t>Spring</w:t>
        </w:r>
      </w:ins>
      <w:ins w:id="14" w:author="Bryan Weber" w:date="2010-01-12T15:40:00Z">
        <w:r w:rsidR="001E636F">
          <w:rPr>
            <w:rFonts w:ascii="Cambria" w:hAnsi="Cambria"/>
            <w:b/>
            <w:sz w:val="26"/>
            <w:szCs w:val="26"/>
          </w:rPr>
          <w:t xml:space="preserve"> </w:t>
        </w:r>
      </w:ins>
      <w:r>
        <w:rPr>
          <w:rFonts w:ascii="Cambria" w:hAnsi="Cambria"/>
          <w:b/>
          <w:sz w:val="26"/>
          <w:szCs w:val="26"/>
        </w:rPr>
        <w:t>2009</w:t>
      </w:r>
      <w:commentRangeEnd w:id="11"/>
      <w:commentRangeEnd w:id="12"/>
      <w:r w:rsidR="001E636F">
        <w:rPr>
          <w:rStyle w:val="CommentReference"/>
        </w:rPr>
        <w:commentReference w:id="12"/>
      </w:r>
      <w:r>
        <w:rPr>
          <w:rStyle w:val="CommentReference"/>
        </w:rPr>
        <w:commentReference w:id="11"/>
      </w:r>
    </w:p>
    <w:p w:rsidR="00C966F5" w:rsidRPr="008C3D98" w:rsidRDefault="00C966F5" w:rsidP="00C966F5">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C966F5" w:rsidRPr="00D20A17" w:rsidRDefault="00C966F5" w:rsidP="00D20A17">
      <w:pPr>
        <w:pStyle w:val="ListParagraph"/>
        <w:numPr>
          <w:ilvl w:val="0"/>
          <w:numId w:val="6"/>
        </w:numPr>
        <w:spacing w:after="0"/>
        <w:ind w:left="720"/>
        <w:rPr>
          <w:rFonts w:ascii="Cambria" w:hAnsi="Cambria"/>
          <w:sz w:val="24"/>
          <w:szCs w:val="24"/>
          <w:rPrChange w:id="15" w:author="Bryan Weber" w:date="2010-01-12T16:07:00Z">
            <w:rPr/>
          </w:rPrChange>
        </w:rPr>
        <w:pPrChange w:id="16" w:author="Bryan Weber" w:date="2010-01-12T16:07:00Z">
          <w:pPr>
            <w:pStyle w:val="ListParagraph"/>
            <w:spacing w:after="0"/>
            <w:ind w:left="0"/>
          </w:pPr>
        </w:pPrChange>
      </w:pPr>
      <w:r>
        <w:rPr>
          <w:rFonts w:ascii="Cambria" w:hAnsi="Cambria"/>
          <w:sz w:val="24"/>
          <w:szCs w:val="24"/>
          <w:u w:val="single"/>
        </w:rPr>
        <w:t xml:space="preserve">Analysis of Heavy Hydrocarbon Fuels </w:t>
      </w:r>
      <w:r w:rsidRPr="00975A74">
        <w:rPr>
          <w:rFonts w:ascii="Cambria" w:hAnsi="Cambria"/>
          <w:sz w:val="24"/>
          <w:szCs w:val="24"/>
          <w:u w:val="single"/>
        </w:rPr>
        <w:t>using Gas Chromatography with Mas</w:t>
      </w:r>
      <w:r>
        <w:rPr>
          <w:rFonts w:ascii="Cambria" w:hAnsi="Cambria"/>
          <w:sz w:val="24"/>
          <w:szCs w:val="24"/>
          <w:u w:val="single"/>
        </w:rPr>
        <w:t>s Spectrometry</w:t>
      </w:r>
    </w:p>
    <w:p w:rsidR="00C966F5" w:rsidRDefault="00C966F5" w:rsidP="00C966F5">
      <w:pPr>
        <w:pStyle w:val="ListParagraph"/>
        <w:numPr>
          <w:ilvl w:val="1"/>
          <w:numId w:val="6"/>
        </w:numPr>
        <w:spacing w:after="0"/>
        <w:ind w:left="1440"/>
        <w:rPr>
          <w:rFonts w:ascii="Cambria" w:hAnsi="Cambria"/>
          <w:sz w:val="24"/>
          <w:szCs w:val="24"/>
        </w:rPr>
      </w:pPr>
      <w:r w:rsidRPr="00464056">
        <w:rPr>
          <w:rFonts w:ascii="Cambria" w:hAnsi="Cambria"/>
          <w:sz w:val="24"/>
          <w:szCs w:val="24"/>
        </w:rPr>
        <w:t xml:space="preserve">Characterized the composition of </w:t>
      </w:r>
      <w:r>
        <w:rPr>
          <w:rFonts w:ascii="Cambria" w:hAnsi="Cambria"/>
          <w:sz w:val="24"/>
          <w:szCs w:val="24"/>
        </w:rPr>
        <w:t>unburned conventional and synthetic jet fuels (</w:t>
      </w:r>
      <w:r w:rsidRPr="00464056">
        <w:rPr>
          <w:rFonts w:ascii="Cambria" w:hAnsi="Cambria"/>
          <w:sz w:val="24"/>
          <w:szCs w:val="24"/>
        </w:rPr>
        <w:t>Jet-A, JP-8</w:t>
      </w:r>
      <w:r>
        <w:rPr>
          <w:rFonts w:ascii="Cambria" w:hAnsi="Cambria"/>
          <w:sz w:val="24"/>
          <w:szCs w:val="24"/>
        </w:rPr>
        <w:t>,</w:t>
      </w:r>
      <w:r w:rsidRPr="00464056">
        <w:rPr>
          <w:rFonts w:ascii="Cambria" w:hAnsi="Cambria"/>
          <w:sz w:val="24"/>
          <w:szCs w:val="24"/>
        </w:rPr>
        <w:t xml:space="preserve"> and S-</w:t>
      </w:r>
      <w:r>
        <w:rPr>
          <w:rFonts w:ascii="Cambria" w:hAnsi="Cambria"/>
          <w:sz w:val="24"/>
          <w:szCs w:val="24"/>
        </w:rPr>
        <w:t>8)</w:t>
      </w:r>
    </w:p>
    <w:p w:rsidR="00C966F5" w:rsidRDefault="00C966F5" w:rsidP="00C966F5">
      <w:pPr>
        <w:spacing w:after="0"/>
        <w:rPr>
          <w:rFonts w:ascii="Cambria" w:hAnsi="Cambria"/>
          <w:b/>
          <w:sz w:val="26"/>
          <w:szCs w:val="26"/>
        </w:rPr>
      </w:pPr>
    </w:p>
    <w:p w:rsidR="00C966F5" w:rsidRDefault="00C966F5" w:rsidP="00C966F5">
      <w:pPr>
        <w:spacing w:after="0"/>
        <w:rPr>
          <w:rFonts w:ascii="Cambria" w:hAnsi="Cambria"/>
          <w:b/>
          <w:sz w:val="26"/>
          <w:szCs w:val="26"/>
        </w:rPr>
      </w:pPr>
      <w:commentRangeStart w:id="17"/>
      <w:r w:rsidRPr="003310B3">
        <w:rPr>
          <w:rFonts w:ascii="Cambria" w:hAnsi="Cambria"/>
          <w:b/>
          <w:sz w:val="26"/>
          <w:szCs w:val="26"/>
        </w:rPr>
        <w:t>Mechanical Engineering Laborator</w:t>
      </w:r>
      <w:r>
        <w:rPr>
          <w:rFonts w:ascii="Cambria" w:hAnsi="Cambria"/>
          <w:b/>
          <w:sz w:val="26"/>
          <w:szCs w:val="26"/>
        </w:rPr>
        <w:t xml:space="preserve">y 2, </w:t>
      </w:r>
      <w:del w:id="18" w:author="Bryan Weber" w:date="2010-01-12T15:42:00Z">
        <w:r w:rsidDel="001E636F">
          <w:rPr>
            <w:rFonts w:ascii="Cambria" w:hAnsi="Cambria"/>
            <w:b/>
            <w:sz w:val="26"/>
            <w:szCs w:val="26"/>
          </w:rPr>
          <w:delText>2007-</w:delText>
        </w:r>
      </w:del>
      <w:ins w:id="19" w:author="Bryan Weber" w:date="2010-01-12T15:42:00Z">
        <w:r w:rsidR="001E636F">
          <w:rPr>
            <w:rFonts w:ascii="Cambria" w:hAnsi="Cambria"/>
            <w:b/>
            <w:sz w:val="26"/>
            <w:szCs w:val="26"/>
          </w:rPr>
          <w:t xml:space="preserve">Spring </w:t>
        </w:r>
      </w:ins>
      <w:r>
        <w:rPr>
          <w:rFonts w:ascii="Cambria" w:hAnsi="Cambria"/>
          <w:b/>
          <w:sz w:val="26"/>
          <w:szCs w:val="26"/>
        </w:rPr>
        <w:t>2008</w:t>
      </w:r>
      <w:commentRangeEnd w:id="17"/>
      <w:r w:rsidR="00D20A17">
        <w:rPr>
          <w:rStyle w:val="CommentReference"/>
        </w:rPr>
        <w:commentReference w:id="17"/>
      </w:r>
    </w:p>
    <w:p w:rsidR="00C966F5" w:rsidRPr="008C3D98" w:rsidRDefault="00C966F5" w:rsidP="00C966F5">
      <w:pPr>
        <w:spacing w:after="0"/>
        <w:rPr>
          <w:rFonts w:cs="Calibri"/>
          <w:sz w:val="24"/>
          <w:szCs w:val="24"/>
        </w:rPr>
      </w:pPr>
      <w:r w:rsidRPr="008C3D98">
        <w:rPr>
          <w:rFonts w:cs="Calibri"/>
          <w:b/>
          <w:sz w:val="24"/>
          <w:szCs w:val="24"/>
        </w:rPr>
        <w:lastRenderedPageBreak/>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C966F5" w:rsidRPr="00975A74" w:rsidRDefault="00C966F5" w:rsidP="00C966F5">
      <w:pPr>
        <w:pStyle w:val="ListParagraph"/>
        <w:numPr>
          <w:ilvl w:val="0"/>
          <w:numId w:val="6"/>
        </w:numPr>
        <w:spacing w:after="0"/>
        <w:ind w:left="720"/>
        <w:rPr>
          <w:rFonts w:ascii="Cambria" w:hAnsi="Cambria"/>
          <w:sz w:val="24"/>
          <w:szCs w:val="24"/>
          <w:u w:val="single"/>
        </w:rPr>
      </w:pPr>
      <w:r w:rsidRPr="00975A74">
        <w:rPr>
          <w:rFonts w:ascii="Cambria" w:hAnsi="Cambria"/>
          <w:sz w:val="24"/>
          <w:szCs w:val="24"/>
          <w:u w:val="single"/>
        </w:rPr>
        <w:t>An Investigation of Hydrocarbon Flames using Probe Sampling and Gas Chromatography with Mass Spectrometry</w:t>
      </w:r>
    </w:p>
    <w:p w:rsidR="00C966F5" w:rsidRDefault="00C966F5" w:rsidP="00C966F5">
      <w:pPr>
        <w:pStyle w:val="ListParagraph"/>
        <w:numPr>
          <w:ilvl w:val="1"/>
          <w:numId w:val="6"/>
        </w:numPr>
        <w:spacing w:after="0"/>
        <w:ind w:left="1440"/>
        <w:rPr>
          <w:rFonts w:ascii="Cambria" w:hAnsi="Cambria"/>
          <w:sz w:val="24"/>
          <w:szCs w:val="24"/>
        </w:rPr>
      </w:pPr>
      <w:r>
        <w:rPr>
          <w:rFonts w:ascii="Cambria" w:hAnsi="Cambria"/>
          <w:sz w:val="24"/>
          <w:szCs w:val="24"/>
        </w:rPr>
        <w:t>Constructed gas sampling probe and control system</w:t>
      </w:r>
    </w:p>
    <w:p w:rsidR="00C966F5" w:rsidRPr="008C2A6F" w:rsidRDefault="00C966F5" w:rsidP="00C966F5">
      <w:pPr>
        <w:pStyle w:val="ListParagraph"/>
        <w:numPr>
          <w:ilvl w:val="1"/>
          <w:numId w:val="6"/>
        </w:numPr>
        <w:spacing w:after="0"/>
        <w:ind w:left="1440"/>
        <w:rPr>
          <w:rFonts w:ascii="Cambria" w:hAnsi="Cambria"/>
          <w:sz w:val="24"/>
          <w:szCs w:val="24"/>
        </w:rPr>
      </w:pPr>
      <w:r>
        <w:rPr>
          <w:rFonts w:ascii="Cambria" w:hAnsi="Cambria"/>
          <w:sz w:val="24"/>
          <w:szCs w:val="24"/>
        </w:rPr>
        <w:t>Tested sampling probe on flat, premixed methane flames</w:t>
      </w:r>
    </w:p>
    <w:p w:rsidR="00C966F5" w:rsidRDefault="00C966F5" w:rsidP="00C966F5">
      <w:pPr>
        <w:spacing w:after="0"/>
        <w:rPr>
          <w:rFonts w:ascii="Cambria" w:hAnsi="Cambria"/>
          <w:b/>
          <w:sz w:val="26"/>
          <w:szCs w:val="26"/>
        </w:rPr>
      </w:pPr>
    </w:p>
    <w:p w:rsidR="00C966F5" w:rsidRPr="003310B3" w:rsidRDefault="00C966F5" w:rsidP="00C966F5">
      <w:pPr>
        <w:spacing w:after="0"/>
        <w:rPr>
          <w:rFonts w:ascii="Cambria" w:hAnsi="Cambria"/>
          <w:b/>
          <w:sz w:val="26"/>
          <w:szCs w:val="26"/>
        </w:rPr>
      </w:pPr>
      <w:del w:id="20" w:author="Bryan Weber" w:date="2010-01-12T15:42:00Z">
        <w:r w:rsidDel="001E636F">
          <w:rPr>
            <w:rFonts w:ascii="Cambria" w:hAnsi="Cambria"/>
            <w:b/>
            <w:sz w:val="26"/>
            <w:szCs w:val="26"/>
          </w:rPr>
          <w:delText xml:space="preserve">Summer </w:delText>
        </w:r>
      </w:del>
      <w:r>
        <w:rPr>
          <w:rFonts w:ascii="Cambria" w:hAnsi="Cambria"/>
          <w:b/>
          <w:sz w:val="26"/>
          <w:szCs w:val="26"/>
        </w:rPr>
        <w:t xml:space="preserve">Internship, </w:t>
      </w:r>
      <w:proofErr w:type="gramStart"/>
      <w:ins w:id="21" w:author="Bryan Weber" w:date="2010-01-12T15:42:00Z">
        <w:r w:rsidR="001E636F">
          <w:rPr>
            <w:rFonts w:ascii="Cambria" w:hAnsi="Cambria"/>
            <w:b/>
            <w:sz w:val="26"/>
            <w:szCs w:val="26"/>
          </w:rPr>
          <w:t>Summer</w:t>
        </w:r>
        <w:proofErr w:type="gramEnd"/>
        <w:r w:rsidR="001E636F">
          <w:rPr>
            <w:rFonts w:ascii="Cambria" w:hAnsi="Cambria"/>
            <w:b/>
            <w:sz w:val="26"/>
            <w:szCs w:val="26"/>
          </w:rPr>
          <w:t xml:space="preserve"> </w:t>
        </w:r>
      </w:ins>
      <w:r>
        <w:rPr>
          <w:rFonts w:ascii="Cambria" w:hAnsi="Cambria"/>
          <w:b/>
          <w:sz w:val="26"/>
          <w:szCs w:val="26"/>
        </w:rPr>
        <w:t>2007</w:t>
      </w:r>
    </w:p>
    <w:p w:rsidR="00C966F5" w:rsidRPr="00982DEB" w:rsidRDefault="00C966F5" w:rsidP="00C966F5">
      <w:pPr>
        <w:spacing w:after="0"/>
        <w:rPr>
          <w:rFonts w:cs="Calibri"/>
          <w:sz w:val="24"/>
          <w:szCs w:val="24"/>
        </w:rPr>
      </w:pPr>
      <w:r w:rsidRPr="00982DEB">
        <w:rPr>
          <w:rFonts w:cs="Calibri"/>
          <w:b/>
          <w:sz w:val="24"/>
          <w:szCs w:val="24"/>
        </w:rPr>
        <w:t>Combustion Diagnostics Laboratory</w:t>
      </w:r>
      <w:r w:rsidRPr="00982DEB">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C966F5" w:rsidRDefault="00C966F5" w:rsidP="00C966F5">
      <w:pPr>
        <w:pStyle w:val="ListParagraph"/>
        <w:numPr>
          <w:ilvl w:val="0"/>
          <w:numId w:val="6"/>
        </w:numPr>
        <w:spacing w:after="0"/>
        <w:ind w:left="720"/>
        <w:rPr>
          <w:rFonts w:ascii="Cambria" w:hAnsi="Cambria"/>
          <w:sz w:val="24"/>
          <w:szCs w:val="24"/>
        </w:rPr>
      </w:pPr>
      <w:r w:rsidRPr="00975A74">
        <w:rPr>
          <w:rFonts w:ascii="Cambria" w:hAnsi="Cambria"/>
          <w:sz w:val="24"/>
          <w:szCs w:val="24"/>
          <w:u w:val="single"/>
        </w:rPr>
        <w:t xml:space="preserve">Catalytic Hydrogen </w:t>
      </w:r>
      <w:r w:rsidRPr="001C67B2">
        <w:rPr>
          <w:rFonts w:ascii="Cambria" w:hAnsi="Cambria"/>
          <w:sz w:val="24"/>
          <w:szCs w:val="24"/>
          <w:u w:val="single"/>
        </w:rPr>
        <w:t>Ignition Project</w:t>
      </w:r>
      <w:r>
        <w:rPr>
          <w:rFonts w:ascii="Cambria" w:hAnsi="Cambria"/>
          <w:sz w:val="24"/>
          <w:szCs w:val="24"/>
        </w:rPr>
        <w:t xml:space="preserve"> </w:t>
      </w:r>
      <w:del w:id="22" w:author="Bryan Weber" w:date="2010-01-12T15:42:00Z">
        <w:r w:rsidDel="001E636F">
          <w:rPr>
            <w:rFonts w:ascii="Cambria" w:hAnsi="Cambria"/>
            <w:sz w:val="24"/>
            <w:szCs w:val="24"/>
          </w:rPr>
          <w:delText>funded by NIST</w:delText>
        </w:r>
      </w:del>
    </w:p>
    <w:p w:rsidR="00C966F5" w:rsidRDefault="00C966F5" w:rsidP="00C966F5">
      <w:pPr>
        <w:pStyle w:val="ListParagraph"/>
        <w:numPr>
          <w:ilvl w:val="1"/>
          <w:numId w:val="6"/>
        </w:numPr>
        <w:spacing w:after="0"/>
        <w:ind w:left="1440"/>
        <w:rPr>
          <w:rFonts w:ascii="Cambria" w:hAnsi="Cambria"/>
          <w:sz w:val="24"/>
          <w:szCs w:val="24"/>
        </w:rPr>
      </w:pPr>
      <w:r>
        <w:rPr>
          <w:rFonts w:ascii="Cambria" w:hAnsi="Cambria"/>
          <w:sz w:val="24"/>
          <w:szCs w:val="24"/>
        </w:rPr>
        <w:t>Designed, constructed, and calibrated a flow control system for hydrogen, nitrogen, and oxygen</w:t>
      </w:r>
    </w:p>
    <w:p w:rsidR="00C966F5" w:rsidRDefault="00C966F5" w:rsidP="00C966F5">
      <w:pPr>
        <w:pStyle w:val="ListParagraph"/>
        <w:numPr>
          <w:ilvl w:val="1"/>
          <w:numId w:val="6"/>
        </w:numPr>
        <w:spacing w:after="0"/>
        <w:ind w:left="1440"/>
        <w:rPr>
          <w:rFonts w:ascii="Cambria" w:hAnsi="Cambria"/>
          <w:sz w:val="24"/>
          <w:szCs w:val="24"/>
        </w:rPr>
      </w:pPr>
      <w:r>
        <w:rPr>
          <w:rFonts w:ascii="Cambria" w:hAnsi="Cambria"/>
          <w:sz w:val="24"/>
          <w:szCs w:val="24"/>
        </w:rPr>
        <w:t>Designed and constructed a customized translation stage for hydrogen-air burner</w:t>
      </w:r>
    </w:p>
    <w:p w:rsidR="00C966F5" w:rsidRDefault="00C966F5" w:rsidP="00C966F5">
      <w:pPr>
        <w:pStyle w:val="ListParagraph"/>
        <w:numPr>
          <w:ilvl w:val="1"/>
          <w:numId w:val="6"/>
        </w:numPr>
        <w:spacing w:after="0"/>
        <w:ind w:left="1440"/>
        <w:rPr>
          <w:rFonts w:ascii="Cambria" w:hAnsi="Cambria"/>
          <w:sz w:val="24"/>
          <w:szCs w:val="24"/>
        </w:rPr>
      </w:pPr>
      <w:r>
        <w:rPr>
          <w:rFonts w:ascii="Cambria" w:hAnsi="Cambria"/>
          <w:sz w:val="24"/>
          <w:szCs w:val="24"/>
        </w:rPr>
        <w:t>Constructed a customized exhaust hood for hydrogen-air burner</w:t>
      </w:r>
      <w:r>
        <w:rPr>
          <w:rFonts w:ascii="Cambria" w:hAnsi="Cambria"/>
          <w:sz w:val="24"/>
          <w:szCs w:val="24"/>
        </w:rPr>
        <w:br/>
      </w:r>
    </w:p>
    <w:p w:rsidR="00000000" w:rsidRDefault="00FB57D1">
      <w:pPr>
        <w:spacing w:after="0"/>
        <w:rPr>
          <w:rFonts w:ascii="Cambria" w:hAnsi="Cambria"/>
          <w:sz w:val="24"/>
          <w:szCs w:val="24"/>
        </w:rPr>
      </w:pPr>
    </w:p>
    <w:p w:rsidR="00D63628" w:rsidRPr="00843005" w:rsidRDefault="00D63628" w:rsidP="00B73B36">
      <w:pPr>
        <w:tabs>
          <w:tab w:val="left" w:pos="1170"/>
        </w:tabs>
        <w:spacing w:after="0"/>
        <w:jc w:val="center"/>
        <w:rPr>
          <w:rFonts w:ascii="Cambria" w:hAnsi="Cambria"/>
          <w:b/>
          <w:sz w:val="30"/>
          <w:szCs w:val="30"/>
        </w:rPr>
      </w:pPr>
      <w:commentRangeStart w:id="23"/>
      <w:commentRangeStart w:id="24"/>
      <w:r w:rsidRPr="00843005">
        <w:rPr>
          <w:rFonts w:ascii="Cambria" w:hAnsi="Cambria"/>
          <w:b/>
          <w:sz w:val="30"/>
          <w:szCs w:val="30"/>
        </w:rPr>
        <w:t xml:space="preserve">Leadership </w:t>
      </w:r>
      <w:r w:rsidR="00791892" w:rsidRPr="00843005">
        <w:rPr>
          <w:rFonts w:ascii="Cambria" w:hAnsi="Cambria"/>
          <w:b/>
          <w:sz w:val="30"/>
          <w:szCs w:val="30"/>
        </w:rPr>
        <w:t>Experience</w:t>
      </w:r>
      <w:commentRangeEnd w:id="23"/>
      <w:r w:rsidR="008F7F55">
        <w:rPr>
          <w:rStyle w:val="CommentReference"/>
        </w:rPr>
        <w:commentReference w:id="23"/>
      </w:r>
      <w:commentRangeEnd w:id="24"/>
      <w:r w:rsidR="006A5DF5">
        <w:rPr>
          <w:rStyle w:val="CommentReference"/>
        </w:rPr>
        <w:commentReference w:id="24"/>
      </w:r>
    </w:p>
    <w:p w:rsidR="00D63628" w:rsidRPr="00DA13CD" w:rsidRDefault="00D63628" w:rsidP="00B73B36">
      <w:pPr>
        <w:spacing w:after="0"/>
        <w:ind w:right="720"/>
        <w:rPr>
          <w:rFonts w:ascii="Cambria" w:hAnsi="Cambria"/>
          <w:sz w:val="26"/>
          <w:szCs w:val="26"/>
        </w:rPr>
      </w:pPr>
      <w:r w:rsidRPr="00DA13CD">
        <w:rPr>
          <w:rFonts w:ascii="Cambria" w:hAnsi="Cambria"/>
          <w:b/>
          <w:sz w:val="26"/>
          <w:szCs w:val="26"/>
        </w:rPr>
        <w:t>Ultimate Frisbee Club</w:t>
      </w:r>
      <w:r w:rsidRPr="00DA13CD">
        <w:rPr>
          <w:rFonts w:ascii="Cambria" w:hAnsi="Cambria"/>
          <w:sz w:val="26"/>
          <w:szCs w:val="26"/>
        </w:rPr>
        <w:t xml:space="preserve">, </w:t>
      </w:r>
      <w:r w:rsidR="00060E85" w:rsidRPr="00DA13CD">
        <w:rPr>
          <w:rFonts w:ascii="Cambria" w:hAnsi="Cambria"/>
          <w:sz w:val="26"/>
          <w:szCs w:val="26"/>
        </w:rPr>
        <w:t>C</w:t>
      </w:r>
      <w:r w:rsidR="001C67B2">
        <w:rPr>
          <w:rFonts w:ascii="Cambria" w:hAnsi="Cambria"/>
          <w:sz w:val="26"/>
          <w:szCs w:val="26"/>
        </w:rPr>
        <w:t>ase Western Reserve University</w:t>
      </w:r>
      <w:r w:rsidRPr="00DA13CD">
        <w:rPr>
          <w:rFonts w:ascii="Cambria" w:hAnsi="Cambria"/>
          <w:sz w:val="26"/>
          <w:szCs w:val="26"/>
        </w:rPr>
        <w:t>, Cleveland, O</w:t>
      </w:r>
      <w:r w:rsidR="001C67B2">
        <w:rPr>
          <w:rFonts w:ascii="Cambria" w:hAnsi="Cambria"/>
          <w:sz w:val="26"/>
          <w:szCs w:val="26"/>
        </w:rPr>
        <w:t>H</w:t>
      </w:r>
    </w:p>
    <w:p w:rsidR="0061364C" w:rsidRPr="00DA13CD" w:rsidRDefault="00AA5438" w:rsidP="00B73B36">
      <w:pPr>
        <w:spacing w:after="0"/>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2007-</w:t>
      </w:r>
      <w:r w:rsidRPr="00DA13CD">
        <w:rPr>
          <w:rFonts w:ascii="Cambria" w:hAnsi="Cambria"/>
          <w:sz w:val="24"/>
          <w:szCs w:val="24"/>
        </w:rPr>
        <w:t>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2006-</w:t>
      </w:r>
      <w:r w:rsidR="00EE04D2" w:rsidRPr="00DA13CD">
        <w:rPr>
          <w:rFonts w:ascii="Cambria" w:hAnsi="Cambria"/>
          <w:sz w:val="24"/>
          <w:szCs w:val="24"/>
        </w:rPr>
        <w:t>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2005-</w:t>
      </w:r>
      <w:r w:rsidR="00B779A6" w:rsidRPr="00DA13CD">
        <w:rPr>
          <w:rFonts w:ascii="Cambria" w:hAnsi="Cambria"/>
          <w:sz w:val="24"/>
          <w:szCs w:val="24"/>
        </w:rPr>
        <w:t>2009</w:t>
      </w:r>
    </w:p>
    <w:p w:rsidR="004A7F7A" w:rsidRDefault="004A7F7A" w:rsidP="004A7F7A">
      <w:pPr>
        <w:numPr>
          <w:ilvl w:val="0"/>
          <w:numId w:val="2"/>
        </w:numPr>
        <w:spacing w:after="0"/>
        <w:ind w:left="1080" w:right="720"/>
        <w:rPr>
          <w:rFonts w:ascii="Cambria" w:hAnsi="Cambria"/>
          <w:sz w:val="24"/>
          <w:szCs w:val="24"/>
        </w:rPr>
      </w:pPr>
      <w:r>
        <w:rPr>
          <w:rFonts w:ascii="Cambria" w:hAnsi="Cambria"/>
          <w:sz w:val="24"/>
          <w:szCs w:val="24"/>
        </w:rPr>
        <w:t>Managed team budget with more than $10,000 in annual revenue and expenses</w:t>
      </w:r>
    </w:p>
    <w:p w:rsidR="00D63628" w:rsidRDefault="0061364C" w:rsidP="00B73B36">
      <w:pPr>
        <w:numPr>
          <w:ilvl w:val="0"/>
          <w:numId w:val="2"/>
        </w:numPr>
        <w:spacing w:after="0"/>
        <w:ind w:left="1080" w:right="720"/>
        <w:jc w:val="both"/>
        <w:rPr>
          <w:rFonts w:ascii="Cambria" w:hAnsi="Cambria"/>
          <w:sz w:val="24"/>
          <w:szCs w:val="24"/>
        </w:rPr>
      </w:pPr>
      <w:r>
        <w:rPr>
          <w:rFonts w:ascii="Cambria" w:hAnsi="Cambria"/>
          <w:sz w:val="24"/>
          <w:szCs w:val="24"/>
        </w:rPr>
        <w:t>Assisted in organizing and conducting North Coast Ultimate Frisbee tournament</w:t>
      </w:r>
      <w:r w:rsidR="001C67B2">
        <w:rPr>
          <w:rFonts w:ascii="Cambria" w:hAnsi="Cambria"/>
          <w:sz w:val="24"/>
          <w:szCs w:val="24"/>
        </w:rPr>
        <w:t>s</w:t>
      </w:r>
      <w:r>
        <w:rPr>
          <w:rFonts w:ascii="Cambria" w:hAnsi="Cambria"/>
          <w:sz w:val="24"/>
          <w:szCs w:val="24"/>
        </w:rPr>
        <w:t xml:space="preserve"> for 22 teams from </w:t>
      </w:r>
      <w:r w:rsidR="001C67B2">
        <w:rPr>
          <w:rFonts w:ascii="Cambria" w:hAnsi="Cambria"/>
          <w:sz w:val="24"/>
          <w:szCs w:val="24"/>
        </w:rPr>
        <w:t>MI</w:t>
      </w:r>
      <w:r>
        <w:rPr>
          <w:rFonts w:ascii="Cambria" w:hAnsi="Cambria"/>
          <w:sz w:val="24"/>
          <w:szCs w:val="24"/>
        </w:rPr>
        <w:t xml:space="preserve">, </w:t>
      </w:r>
      <w:r w:rsidR="001C67B2">
        <w:rPr>
          <w:rFonts w:ascii="Cambria" w:hAnsi="Cambria"/>
          <w:sz w:val="24"/>
          <w:szCs w:val="24"/>
        </w:rPr>
        <w:t>PA, NY,</w:t>
      </w:r>
      <w:r>
        <w:rPr>
          <w:rFonts w:ascii="Cambria" w:hAnsi="Cambria"/>
          <w:sz w:val="24"/>
          <w:szCs w:val="24"/>
        </w:rPr>
        <w:t xml:space="preserve"> and </w:t>
      </w:r>
      <w:r w:rsidR="001C67B2">
        <w:rPr>
          <w:rFonts w:ascii="Cambria" w:hAnsi="Cambria"/>
          <w:sz w:val="24"/>
          <w:szCs w:val="24"/>
        </w:rPr>
        <w:t>OH</w:t>
      </w:r>
      <w:r w:rsidR="004A7F7A">
        <w:rPr>
          <w:rFonts w:ascii="Cambria" w:hAnsi="Cambria"/>
          <w:sz w:val="24"/>
          <w:szCs w:val="24"/>
        </w:rPr>
        <w:t>;</w:t>
      </w:r>
      <w:r>
        <w:rPr>
          <w:rFonts w:ascii="Cambria" w:hAnsi="Cambria"/>
          <w:sz w:val="24"/>
          <w:szCs w:val="24"/>
        </w:rPr>
        <w:t xml:space="preserve"> </w:t>
      </w:r>
      <w:r w:rsidR="00464056">
        <w:rPr>
          <w:rFonts w:ascii="Cambria" w:hAnsi="Cambria"/>
          <w:sz w:val="24"/>
          <w:szCs w:val="24"/>
        </w:rPr>
        <w:t>2006</w:t>
      </w:r>
      <w:r w:rsidR="001C67B2">
        <w:rPr>
          <w:rFonts w:ascii="Cambria" w:hAnsi="Cambria"/>
          <w:sz w:val="24"/>
          <w:szCs w:val="24"/>
        </w:rPr>
        <w:t>-</w:t>
      </w:r>
      <w:r w:rsidR="00464056">
        <w:rPr>
          <w:rFonts w:ascii="Cambria" w:hAnsi="Cambria"/>
          <w:sz w:val="24"/>
          <w:szCs w:val="24"/>
        </w:rPr>
        <w:t>2008</w:t>
      </w:r>
    </w:p>
    <w:p w:rsidR="006624C4" w:rsidRDefault="006624C4" w:rsidP="00B73B36">
      <w:pPr>
        <w:numPr>
          <w:ilvl w:val="0"/>
          <w:numId w:val="2"/>
        </w:numPr>
        <w:spacing w:after="0"/>
        <w:ind w:left="1080" w:right="720"/>
        <w:jc w:val="both"/>
        <w:rPr>
          <w:rFonts w:ascii="Cambria" w:hAnsi="Cambria"/>
          <w:sz w:val="24"/>
          <w:szCs w:val="24"/>
        </w:rPr>
      </w:pPr>
      <w:r>
        <w:rPr>
          <w:rFonts w:ascii="Cambria" w:hAnsi="Cambria"/>
          <w:sz w:val="24"/>
          <w:szCs w:val="24"/>
        </w:rPr>
        <w:t>Coordinated club activities with the C</w:t>
      </w:r>
      <w:r w:rsidR="001C67B2">
        <w:rPr>
          <w:rFonts w:ascii="Cambria" w:hAnsi="Cambria"/>
          <w:sz w:val="24"/>
          <w:szCs w:val="24"/>
        </w:rPr>
        <w:t xml:space="preserve">ase </w:t>
      </w:r>
      <w:r>
        <w:rPr>
          <w:rFonts w:ascii="Cambria" w:hAnsi="Cambria"/>
          <w:sz w:val="24"/>
          <w:szCs w:val="24"/>
        </w:rPr>
        <w:t>W</w:t>
      </w:r>
      <w:r w:rsidR="001C67B2">
        <w:rPr>
          <w:rFonts w:ascii="Cambria" w:hAnsi="Cambria"/>
          <w:sz w:val="24"/>
          <w:szCs w:val="24"/>
        </w:rPr>
        <w:t xml:space="preserve">estern </w:t>
      </w:r>
      <w:r>
        <w:rPr>
          <w:rFonts w:ascii="Cambria" w:hAnsi="Cambria"/>
          <w:sz w:val="24"/>
          <w:szCs w:val="24"/>
        </w:rPr>
        <w:t>R</w:t>
      </w:r>
      <w:r w:rsidR="001C67B2">
        <w:rPr>
          <w:rFonts w:ascii="Cambria" w:hAnsi="Cambria"/>
          <w:sz w:val="24"/>
          <w:szCs w:val="24"/>
        </w:rPr>
        <w:t xml:space="preserve">eserve </w:t>
      </w:r>
      <w:r>
        <w:rPr>
          <w:rFonts w:ascii="Cambria" w:hAnsi="Cambria"/>
          <w:sz w:val="24"/>
          <w:szCs w:val="24"/>
        </w:rPr>
        <w:t>U</w:t>
      </w:r>
      <w:r w:rsidR="001C67B2">
        <w:rPr>
          <w:rFonts w:ascii="Cambria" w:hAnsi="Cambria"/>
          <w:sz w:val="24"/>
          <w:szCs w:val="24"/>
        </w:rPr>
        <w:t>niversity</w:t>
      </w:r>
      <w:r>
        <w:rPr>
          <w:rFonts w:ascii="Cambria" w:hAnsi="Cambria"/>
          <w:sz w:val="24"/>
          <w:szCs w:val="24"/>
        </w:rPr>
        <w:t xml:space="preserve"> Athletic Department and Facilities Department</w:t>
      </w:r>
    </w:p>
    <w:p w:rsidR="00D73DC2" w:rsidRPr="00D73DC2" w:rsidRDefault="00B44340" w:rsidP="00B73B36">
      <w:pPr>
        <w:numPr>
          <w:ilvl w:val="0"/>
          <w:numId w:val="2"/>
        </w:numPr>
        <w:spacing w:after="0"/>
        <w:ind w:left="1080" w:right="720"/>
        <w:rPr>
          <w:rFonts w:ascii="Cambria" w:hAnsi="Cambria"/>
          <w:sz w:val="24"/>
          <w:szCs w:val="24"/>
        </w:rPr>
      </w:pPr>
      <w:commentRangeStart w:id="25"/>
      <w:r w:rsidRPr="00D73DC2">
        <w:rPr>
          <w:rFonts w:ascii="Cambria" w:hAnsi="Cambria"/>
          <w:sz w:val="24"/>
          <w:szCs w:val="24"/>
        </w:rPr>
        <w:t>Won Sports Club of the Year, 2007</w:t>
      </w:r>
      <w:commentRangeEnd w:id="25"/>
      <w:r w:rsidR="006A5DF5">
        <w:rPr>
          <w:rStyle w:val="CommentReference"/>
        </w:rPr>
        <w:commentReference w:id="25"/>
      </w:r>
    </w:p>
    <w:p w:rsidR="00DA13CD" w:rsidRDefault="00B779A6" w:rsidP="00DA13CD">
      <w:pPr>
        <w:numPr>
          <w:ilvl w:val="0"/>
          <w:numId w:val="2"/>
        </w:numPr>
        <w:spacing w:after="0"/>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w:t>
      </w:r>
      <w:r w:rsidR="004A7F7A">
        <w:rPr>
          <w:rFonts w:ascii="Cambria" w:hAnsi="Cambria"/>
          <w:sz w:val="24"/>
          <w:szCs w:val="24"/>
        </w:rPr>
        <w:t>A</w:t>
      </w:r>
      <w:r w:rsidR="00D73DC2">
        <w:rPr>
          <w:rFonts w:ascii="Cambria" w:hAnsi="Cambria"/>
          <w:sz w:val="24"/>
          <w:szCs w:val="24"/>
        </w:rPr>
        <w:t xml:space="preserve"> for High Tide Tournament</w:t>
      </w:r>
      <w:r w:rsidR="004A7F7A">
        <w:rPr>
          <w:rFonts w:ascii="Cambria" w:hAnsi="Cambria"/>
          <w:sz w:val="24"/>
          <w:szCs w:val="24"/>
        </w:rPr>
        <w:t xml:space="preserve">, </w:t>
      </w:r>
      <w:r w:rsidR="00D73DC2">
        <w:rPr>
          <w:rFonts w:ascii="Cambria" w:hAnsi="Cambria"/>
          <w:sz w:val="24"/>
          <w:szCs w:val="24"/>
        </w:rPr>
        <w:t>2009</w:t>
      </w:r>
    </w:p>
    <w:p w:rsidR="00DA13CD" w:rsidRDefault="00100C79" w:rsidP="00B73B36">
      <w:pPr>
        <w:spacing w:after="0"/>
        <w:jc w:val="center"/>
        <w:rPr>
          <w:ins w:id="26" w:author="Bryan Weber" w:date="2010-01-12T15:54:00Z"/>
          <w:rFonts w:asciiTheme="majorHAnsi" w:hAnsiTheme="majorHAnsi" w:cs="Calibri"/>
          <w:b/>
          <w:sz w:val="30"/>
          <w:szCs w:val="30"/>
        </w:rPr>
      </w:pPr>
      <w:commentRangeStart w:id="27"/>
      <w:ins w:id="28" w:author="Bryan Weber" w:date="2010-01-12T15:54:00Z">
        <w:r w:rsidRPr="00100C79">
          <w:rPr>
            <w:rFonts w:asciiTheme="majorHAnsi" w:hAnsiTheme="majorHAnsi" w:cs="Calibri"/>
            <w:b/>
            <w:sz w:val="30"/>
            <w:szCs w:val="30"/>
            <w:rPrChange w:id="29" w:author="Bryan Weber" w:date="2010-01-12T15:54:00Z">
              <w:rPr>
                <w:rFonts w:asciiTheme="majorHAnsi" w:hAnsiTheme="majorHAnsi" w:cs="Calibri"/>
                <w:b/>
                <w:sz w:val="26"/>
                <w:szCs w:val="26"/>
              </w:rPr>
            </w:rPrChange>
          </w:rPr>
          <w:t>Awards and Presentations</w:t>
        </w:r>
      </w:ins>
      <w:commentRangeEnd w:id="27"/>
      <w:ins w:id="30" w:author="Bryan Weber" w:date="2010-01-12T16:10:00Z">
        <w:r w:rsidR="006A5DF5">
          <w:rPr>
            <w:rStyle w:val="CommentReference"/>
          </w:rPr>
          <w:commentReference w:id="27"/>
        </w:r>
      </w:ins>
    </w:p>
    <w:p w:rsidR="00100C79" w:rsidRDefault="00100C79" w:rsidP="00100C79">
      <w:pPr>
        <w:pStyle w:val="ListParagraph"/>
        <w:numPr>
          <w:ilvl w:val="0"/>
          <w:numId w:val="6"/>
        </w:numPr>
        <w:spacing w:after="0"/>
        <w:ind w:left="720"/>
        <w:rPr>
          <w:ins w:id="31" w:author="Bryan Weber" w:date="2010-01-12T15:57:00Z"/>
          <w:rFonts w:ascii="Cambria" w:hAnsi="Cambria"/>
          <w:sz w:val="24"/>
          <w:szCs w:val="24"/>
        </w:rPr>
        <w:pPrChange w:id="32" w:author="Bryan Weber" w:date="2010-01-12T15:56:00Z">
          <w:pPr>
            <w:pStyle w:val="ListParagraph"/>
            <w:numPr>
              <w:ilvl w:val="1"/>
              <w:numId w:val="6"/>
            </w:numPr>
            <w:spacing w:after="0"/>
            <w:ind w:left="1440" w:hanging="360"/>
          </w:pPr>
        </w:pPrChange>
      </w:pPr>
      <w:moveToRangeStart w:id="33" w:author="Bryan Weber" w:date="2010-01-12T15:57:00Z" w:name="move251075149"/>
      <w:moveTo w:id="34" w:author="Bryan Weber" w:date="2010-01-12T15:57:00Z">
        <w:r>
          <w:rPr>
            <w:rFonts w:ascii="Cambria" w:hAnsi="Cambria"/>
            <w:sz w:val="24"/>
            <w:szCs w:val="24"/>
          </w:rPr>
          <w:t xml:space="preserve">Received the Fred H. </w:t>
        </w:r>
        <w:proofErr w:type="spellStart"/>
        <w:r>
          <w:rPr>
            <w:rFonts w:ascii="Cambria" w:hAnsi="Cambria"/>
            <w:sz w:val="24"/>
            <w:szCs w:val="24"/>
          </w:rPr>
          <w:t>Vose</w:t>
        </w:r>
        <w:proofErr w:type="spellEnd"/>
        <w:r>
          <w:rPr>
            <w:rFonts w:ascii="Cambria" w:hAnsi="Cambria"/>
            <w:sz w:val="24"/>
            <w:szCs w:val="24"/>
          </w:rPr>
          <w:t xml:space="preserve"> Prize, awarded to the senior in Mechanical and Aerospace Engineering showing the most promise for future leadership</w:t>
        </w:r>
      </w:moveTo>
      <w:moveToRangeEnd w:id="33"/>
      <w:ins w:id="35" w:author="Bryan Weber" w:date="2010-01-12T16:05:00Z">
        <w:r w:rsidR="00D20A17">
          <w:rPr>
            <w:rFonts w:ascii="Cambria" w:hAnsi="Cambria"/>
            <w:sz w:val="24"/>
            <w:szCs w:val="24"/>
          </w:rPr>
          <w:t>, 2009</w:t>
        </w:r>
      </w:ins>
    </w:p>
    <w:p w:rsidR="00100C79" w:rsidRDefault="00100C79" w:rsidP="00100C79">
      <w:pPr>
        <w:pStyle w:val="ListParagraph"/>
        <w:numPr>
          <w:ilvl w:val="0"/>
          <w:numId w:val="6"/>
        </w:numPr>
        <w:spacing w:after="0"/>
        <w:ind w:left="720"/>
        <w:rPr>
          <w:ins w:id="36" w:author="Bryan Weber" w:date="2010-01-12T15:55:00Z"/>
          <w:rFonts w:ascii="Cambria" w:hAnsi="Cambria"/>
          <w:sz w:val="24"/>
          <w:szCs w:val="24"/>
        </w:rPr>
        <w:pPrChange w:id="37" w:author="Bryan Weber" w:date="2010-01-12T15:56:00Z">
          <w:pPr>
            <w:pStyle w:val="ListParagraph"/>
            <w:numPr>
              <w:ilvl w:val="1"/>
              <w:numId w:val="6"/>
            </w:numPr>
            <w:spacing w:after="0"/>
            <w:ind w:left="1440" w:hanging="360"/>
          </w:pPr>
        </w:pPrChange>
      </w:pPr>
      <w:del w:id="38" w:author="Bryan Weber" w:date="2010-01-12T15:58:00Z">
        <w:r w:rsidDel="00100C79">
          <w:rPr>
            <w:rFonts w:ascii="Cambria" w:hAnsi="Cambria"/>
            <w:sz w:val="24"/>
            <w:szCs w:val="24"/>
          </w:rPr>
          <w:delText>Work partially supported by</w:delText>
        </w:r>
      </w:del>
      <w:ins w:id="39" w:author="Bryan Weber" w:date="2010-01-12T15:58:00Z">
        <w:r>
          <w:rPr>
            <w:rFonts w:ascii="Cambria" w:hAnsi="Cambria"/>
            <w:sz w:val="24"/>
            <w:szCs w:val="24"/>
          </w:rPr>
          <w:t>Received</w:t>
        </w:r>
        <w:r w:rsidR="00D20A17">
          <w:rPr>
            <w:rFonts w:ascii="Cambria" w:hAnsi="Cambria"/>
            <w:sz w:val="24"/>
            <w:szCs w:val="24"/>
          </w:rPr>
          <w:t xml:space="preserve"> </w:t>
        </w:r>
        <w:commentRangeStart w:id="40"/>
        <w:r w:rsidR="00D20A17">
          <w:rPr>
            <w:rFonts w:ascii="Cambria" w:hAnsi="Cambria"/>
            <w:sz w:val="24"/>
            <w:szCs w:val="24"/>
          </w:rPr>
          <w:t>a</w:t>
        </w:r>
      </w:ins>
      <w:commentRangeEnd w:id="40"/>
      <w:ins w:id="41" w:author="Bryan Weber" w:date="2010-01-12T15:59:00Z">
        <w:r w:rsidR="00D20A17">
          <w:rPr>
            <w:rStyle w:val="CommentReference"/>
          </w:rPr>
          <w:commentReference w:id="40"/>
        </w:r>
      </w:ins>
      <w:r>
        <w:rPr>
          <w:rFonts w:ascii="Cambria" w:hAnsi="Cambria"/>
          <w:sz w:val="24"/>
          <w:szCs w:val="24"/>
        </w:rPr>
        <w:t xml:space="preserve"> Summer Undergraduate Research in Energy Sciences grant from Case Western Reserve University, 2008</w:t>
      </w:r>
    </w:p>
    <w:p w:rsidR="00100C79" w:rsidRDefault="00100C79" w:rsidP="00100C79">
      <w:pPr>
        <w:pStyle w:val="ListParagraph"/>
        <w:numPr>
          <w:ilvl w:val="0"/>
          <w:numId w:val="6"/>
        </w:numPr>
        <w:spacing w:after="0"/>
        <w:ind w:left="720"/>
        <w:rPr>
          <w:ins w:id="42" w:author="Bryan Weber" w:date="2010-01-12T15:59:00Z"/>
          <w:rFonts w:ascii="Cambria" w:hAnsi="Cambria"/>
          <w:sz w:val="24"/>
          <w:szCs w:val="24"/>
        </w:rPr>
        <w:pPrChange w:id="43" w:author="Bryan Weber" w:date="2010-01-12T15:56:00Z">
          <w:pPr>
            <w:pStyle w:val="ListParagraph"/>
            <w:numPr>
              <w:ilvl w:val="1"/>
              <w:numId w:val="6"/>
            </w:numPr>
            <w:spacing w:after="0"/>
            <w:ind w:left="1440" w:hanging="360"/>
          </w:pPr>
        </w:pPrChange>
      </w:pPr>
      <w:commentRangeStart w:id="44"/>
      <w:ins w:id="45" w:author="Bryan Weber" w:date="2010-01-12T15:55:00Z">
        <w:r>
          <w:rPr>
            <w:rFonts w:ascii="Cambria" w:hAnsi="Cambria"/>
            <w:sz w:val="24"/>
            <w:szCs w:val="24"/>
          </w:rPr>
          <w:t xml:space="preserve">Participated in the 2009 </w:t>
        </w:r>
      </w:ins>
      <w:commentRangeStart w:id="46"/>
      <w:ins w:id="47" w:author="Bryan Weber" w:date="2010-01-12T15:58:00Z">
        <w:r w:rsidR="00D20A17">
          <w:rPr>
            <w:rFonts w:ascii="Cambria" w:hAnsi="Cambria"/>
            <w:sz w:val="24"/>
            <w:szCs w:val="24"/>
          </w:rPr>
          <w:t xml:space="preserve">SOURCE </w:t>
        </w:r>
      </w:ins>
      <w:commentRangeEnd w:id="46"/>
      <w:ins w:id="48" w:author="Bryan Weber" w:date="2010-01-12T16:04:00Z">
        <w:r w:rsidR="00D20A17">
          <w:rPr>
            <w:rStyle w:val="CommentReference"/>
          </w:rPr>
          <w:commentReference w:id="46"/>
        </w:r>
      </w:ins>
      <w:ins w:id="49" w:author="Bryan Weber" w:date="2010-01-12T15:55:00Z">
        <w:r>
          <w:rPr>
            <w:rFonts w:ascii="Cambria" w:hAnsi="Cambria"/>
            <w:sz w:val="24"/>
            <w:szCs w:val="24"/>
          </w:rPr>
          <w:t>Symposium and Poster Session, sponsored by the Support of Undergraduate Research and Creative Endeavors Office</w:t>
        </w:r>
      </w:ins>
    </w:p>
    <w:p w:rsidR="00D20A17" w:rsidRDefault="00D20A17" w:rsidP="00100C79">
      <w:pPr>
        <w:pStyle w:val="ListParagraph"/>
        <w:numPr>
          <w:ilvl w:val="0"/>
          <w:numId w:val="6"/>
        </w:numPr>
        <w:spacing w:after="0"/>
        <w:ind w:left="720"/>
        <w:rPr>
          <w:ins w:id="50" w:author="Bryan Weber" w:date="2010-01-12T16:09:00Z"/>
          <w:rFonts w:ascii="Cambria" w:hAnsi="Cambria"/>
          <w:sz w:val="24"/>
          <w:szCs w:val="24"/>
        </w:rPr>
        <w:pPrChange w:id="51" w:author="Bryan Weber" w:date="2010-01-12T15:56:00Z">
          <w:pPr>
            <w:pStyle w:val="ListParagraph"/>
            <w:numPr>
              <w:ilvl w:val="1"/>
              <w:numId w:val="6"/>
            </w:numPr>
            <w:spacing w:after="0"/>
            <w:ind w:left="1440" w:hanging="360"/>
          </w:pPr>
        </w:pPrChange>
      </w:pPr>
      <w:ins w:id="52" w:author="Bryan Weber" w:date="2010-01-12T15:59:00Z">
        <w:r>
          <w:rPr>
            <w:rFonts w:ascii="Cambria" w:hAnsi="Cambria"/>
            <w:sz w:val="24"/>
            <w:szCs w:val="24"/>
          </w:rPr>
          <w:t>Presented at Dominion Energy East</w:t>
        </w:r>
      </w:ins>
      <w:ins w:id="53" w:author="Bryan Weber" w:date="2010-01-12T16:03:00Z">
        <w:r>
          <w:rPr>
            <w:rFonts w:ascii="Cambria" w:hAnsi="Cambria"/>
            <w:sz w:val="24"/>
            <w:szCs w:val="24"/>
          </w:rPr>
          <w:t xml:space="preserve"> Ohio Branch as part of </w:t>
        </w:r>
      </w:ins>
      <w:commentRangeStart w:id="54"/>
      <w:ins w:id="55" w:author="Bryan Weber" w:date="2010-01-12T16:06:00Z">
        <w:r>
          <w:rPr>
            <w:rFonts w:ascii="Cambria" w:hAnsi="Cambria"/>
            <w:sz w:val="24"/>
            <w:szCs w:val="24"/>
          </w:rPr>
          <w:t xml:space="preserve">the </w:t>
        </w:r>
        <w:commentRangeEnd w:id="54"/>
        <w:r>
          <w:rPr>
            <w:rStyle w:val="CommentReference"/>
          </w:rPr>
          <w:commentReference w:id="54"/>
        </w:r>
      </w:ins>
      <w:ins w:id="56" w:author="Bryan Weber" w:date="2010-01-12T16:03:00Z">
        <w:r>
          <w:rPr>
            <w:rFonts w:ascii="Cambria" w:hAnsi="Cambria"/>
            <w:sz w:val="24"/>
            <w:szCs w:val="24"/>
          </w:rPr>
          <w:t>Summer Undergraduate Research in Energy Sciences program</w:t>
        </w:r>
      </w:ins>
    </w:p>
    <w:commentRangeEnd w:id="44"/>
    <w:p w:rsidR="006A5DF5" w:rsidRDefault="006A5DF5" w:rsidP="00100C79">
      <w:pPr>
        <w:pStyle w:val="ListParagraph"/>
        <w:numPr>
          <w:ilvl w:val="0"/>
          <w:numId w:val="6"/>
        </w:numPr>
        <w:spacing w:after="0"/>
        <w:ind w:left="720"/>
        <w:rPr>
          <w:rFonts w:ascii="Cambria" w:hAnsi="Cambria"/>
          <w:sz w:val="24"/>
          <w:szCs w:val="24"/>
        </w:rPr>
        <w:pPrChange w:id="57" w:author="Bryan Weber" w:date="2010-01-12T15:56:00Z">
          <w:pPr>
            <w:pStyle w:val="ListParagraph"/>
            <w:numPr>
              <w:ilvl w:val="1"/>
              <w:numId w:val="6"/>
            </w:numPr>
            <w:spacing w:after="0"/>
            <w:ind w:left="1440" w:hanging="360"/>
          </w:pPr>
        </w:pPrChange>
      </w:pPr>
      <w:ins w:id="58" w:author="Bryan Weber" w:date="2010-01-12T16:15:00Z">
        <w:r>
          <w:rPr>
            <w:rStyle w:val="CommentReference"/>
          </w:rPr>
          <w:commentReference w:id="44"/>
        </w:r>
      </w:ins>
      <w:commentRangeStart w:id="59"/>
      <w:ins w:id="60" w:author="Bryan Weber" w:date="2010-01-12T16:09:00Z">
        <w:r>
          <w:rPr>
            <w:rFonts w:ascii="Cambria" w:hAnsi="Cambria"/>
            <w:sz w:val="24"/>
            <w:szCs w:val="24"/>
          </w:rPr>
          <w:t>Received the Provost</w:t>
        </w:r>
      </w:ins>
      <w:ins w:id="61" w:author="Bryan Weber" w:date="2010-01-12T16:10:00Z">
        <w:r>
          <w:rPr>
            <w:rFonts w:ascii="Cambria" w:hAnsi="Cambria"/>
            <w:sz w:val="24"/>
            <w:szCs w:val="24"/>
          </w:rPr>
          <w:t>’</w:t>
        </w:r>
        <w:r>
          <w:rPr>
            <w:rFonts w:ascii="Cambria" w:hAnsi="Cambria"/>
            <w:sz w:val="24"/>
            <w:szCs w:val="24"/>
          </w:rPr>
          <w:t>s Scholarship to attend Case Western Reserve University</w:t>
        </w:r>
      </w:ins>
      <w:commentRangeEnd w:id="59"/>
      <w:ins w:id="62" w:author="Bryan Weber" w:date="2010-01-12T16:12:00Z">
        <w:r>
          <w:rPr>
            <w:rStyle w:val="CommentReference"/>
          </w:rPr>
          <w:commentReference w:id="59"/>
        </w:r>
      </w:ins>
    </w:p>
    <w:p w:rsidR="00100C79" w:rsidRPr="00100C79" w:rsidRDefault="00100C79" w:rsidP="00100C79">
      <w:pPr>
        <w:spacing w:after="0"/>
        <w:rPr>
          <w:rFonts w:asciiTheme="majorHAnsi" w:hAnsiTheme="majorHAnsi" w:cs="Calibri"/>
          <w:b/>
          <w:sz w:val="26"/>
          <w:szCs w:val="26"/>
        </w:rPr>
        <w:pPrChange w:id="63" w:author="Bryan Weber" w:date="2010-01-12T15:54:00Z">
          <w:pPr>
            <w:spacing w:after="0"/>
            <w:jc w:val="center"/>
          </w:pPr>
        </w:pPrChange>
      </w:pPr>
    </w:p>
    <w:p w:rsidR="009309E8" w:rsidRPr="00843005" w:rsidRDefault="000454EF" w:rsidP="00B73B36">
      <w:pPr>
        <w:spacing w:after="0"/>
        <w:jc w:val="center"/>
        <w:rPr>
          <w:rFonts w:ascii="Cambria" w:hAnsi="Cambria"/>
          <w:b/>
          <w:sz w:val="30"/>
          <w:szCs w:val="30"/>
        </w:rPr>
      </w:pPr>
      <w:r w:rsidRPr="00843005">
        <w:rPr>
          <w:rFonts w:ascii="Cambria" w:hAnsi="Cambria"/>
          <w:b/>
          <w:sz w:val="30"/>
          <w:szCs w:val="30"/>
        </w:rPr>
        <w:t>Additional Skills</w:t>
      </w:r>
    </w:p>
    <w:p w:rsidR="008E3955" w:rsidRDefault="009309E8" w:rsidP="00B73B36">
      <w:pPr>
        <w:spacing w:after="0"/>
        <w:rPr>
          <w:rFonts w:ascii="Cambria" w:hAnsi="Cambria"/>
          <w:b/>
          <w:sz w:val="24"/>
          <w:szCs w:val="24"/>
        </w:rPr>
      </w:pPr>
      <w:r>
        <w:rPr>
          <w:rFonts w:ascii="Cambria" w:hAnsi="Cambria"/>
          <w:b/>
          <w:sz w:val="24"/>
          <w:szCs w:val="24"/>
        </w:rPr>
        <w:t>Computer</w:t>
      </w:r>
    </w:p>
    <w:p w:rsidR="001E0A9E" w:rsidRDefault="00AA0D5F" w:rsidP="006A5DF5">
      <w:pPr>
        <w:spacing w:after="0"/>
        <w:ind w:left="720" w:right="720"/>
        <w:rPr>
          <w:rFonts w:ascii="Cambria" w:hAnsi="Cambria"/>
          <w:sz w:val="24"/>
          <w:szCs w:val="24"/>
        </w:rPr>
        <w:pPrChange w:id="64" w:author="Bryan Weber" w:date="2010-01-12T16:13:00Z">
          <w:pPr>
            <w:spacing w:after="0" w:line="240" w:lineRule="auto"/>
          </w:pPr>
        </w:pPrChange>
      </w:pPr>
      <w:r>
        <w:rPr>
          <w:rFonts w:ascii="Cambria" w:hAnsi="Cambria"/>
          <w:sz w:val="24"/>
          <w:szCs w:val="24"/>
        </w:rPr>
        <w:t>Windows XP</w:t>
      </w:r>
      <w:r w:rsidR="009B586B">
        <w:rPr>
          <w:rFonts w:ascii="Cambria" w:hAnsi="Cambria"/>
          <w:sz w:val="24"/>
          <w:szCs w:val="24"/>
        </w:rPr>
        <w:t xml:space="preserve">, </w:t>
      </w:r>
      <w:proofErr w:type="spellStart"/>
      <w:r w:rsidR="009309E8">
        <w:rPr>
          <w:rFonts w:ascii="Cambria" w:hAnsi="Cambria"/>
          <w:sz w:val="24"/>
          <w:szCs w:val="24"/>
        </w:rPr>
        <w:t>SolidWorks</w:t>
      </w:r>
      <w:proofErr w:type="spellEnd"/>
      <w:r w:rsidR="009309E8">
        <w:rPr>
          <w:rFonts w:ascii="Cambria" w:hAnsi="Cambria"/>
          <w:sz w:val="24"/>
          <w:szCs w:val="24"/>
        </w:rPr>
        <w:t xml:space="preserve">, Microsoft </w:t>
      </w:r>
      <w:r w:rsidR="00060E85">
        <w:rPr>
          <w:rFonts w:ascii="Cambria" w:hAnsi="Cambria"/>
          <w:sz w:val="24"/>
          <w:szCs w:val="24"/>
        </w:rPr>
        <w:t>Word, Excel</w:t>
      </w:r>
      <w:ins w:id="65" w:author="Anne Weber" w:date="2010-01-12T15:04:00Z">
        <w:r w:rsidR="008F7F55">
          <w:rPr>
            <w:rFonts w:ascii="Cambria" w:hAnsi="Cambria"/>
            <w:sz w:val="24"/>
            <w:szCs w:val="24"/>
          </w:rPr>
          <w:t>,</w:t>
        </w:r>
      </w:ins>
      <w:r w:rsidR="00060E85">
        <w:rPr>
          <w:rFonts w:ascii="Cambria" w:hAnsi="Cambria"/>
          <w:sz w:val="24"/>
          <w:szCs w:val="24"/>
        </w:rPr>
        <w:t xml:space="preserve"> and PowerPoint</w:t>
      </w:r>
      <w:r w:rsidR="00913480">
        <w:rPr>
          <w:rFonts w:ascii="Cambria" w:hAnsi="Cambria"/>
          <w:sz w:val="24"/>
          <w:szCs w:val="24"/>
        </w:rPr>
        <w:t>,</w:t>
      </w:r>
      <w:r w:rsidR="009309E8">
        <w:rPr>
          <w:rFonts w:ascii="Cambria" w:hAnsi="Cambria"/>
          <w:sz w:val="24"/>
          <w:szCs w:val="24"/>
        </w:rPr>
        <w:t xml:space="preserve"> </w:t>
      </w:r>
      <w:proofErr w:type="spellStart"/>
      <w:r w:rsidR="009309E8">
        <w:rPr>
          <w:rFonts w:ascii="Cambria" w:hAnsi="Cambria"/>
          <w:sz w:val="24"/>
          <w:szCs w:val="24"/>
        </w:rPr>
        <w:t>MatLab</w:t>
      </w:r>
      <w:proofErr w:type="spellEnd"/>
      <w:r w:rsidR="006D5D41">
        <w:rPr>
          <w:rFonts w:ascii="Cambria" w:hAnsi="Cambria"/>
          <w:sz w:val="24"/>
          <w:szCs w:val="24"/>
        </w:rPr>
        <w:t xml:space="preserve">, </w:t>
      </w:r>
      <w:proofErr w:type="spellStart"/>
      <w:r w:rsidR="006D5D41">
        <w:rPr>
          <w:rFonts w:ascii="Cambria" w:hAnsi="Cambria"/>
          <w:sz w:val="24"/>
          <w:szCs w:val="24"/>
        </w:rPr>
        <w:t>LabView</w:t>
      </w:r>
      <w:proofErr w:type="spellEnd"/>
      <w:r w:rsidR="006D5D41">
        <w:rPr>
          <w:rFonts w:ascii="Cambria" w:hAnsi="Cambria"/>
          <w:sz w:val="24"/>
          <w:szCs w:val="24"/>
        </w:rPr>
        <w:t>, CHEMKIN 4.1.1</w:t>
      </w:r>
      <w:ins w:id="66" w:author="Bryan Weber" w:date="2010-01-12T15:44:00Z">
        <w:r w:rsidR="001E636F">
          <w:rPr>
            <w:rFonts w:ascii="Cambria" w:hAnsi="Cambria"/>
            <w:sz w:val="24"/>
            <w:szCs w:val="24"/>
          </w:rPr>
          <w:t xml:space="preserve"> </w:t>
        </w:r>
        <w:commentRangeStart w:id="67"/>
        <w:r w:rsidR="001E636F">
          <w:rPr>
            <w:rFonts w:ascii="Cambria" w:hAnsi="Cambria"/>
            <w:sz w:val="24"/>
            <w:szCs w:val="24"/>
          </w:rPr>
          <w:t>(Chemical Kinetic Modeling Software)</w:t>
        </w:r>
      </w:ins>
      <w:commentRangeEnd w:id="67"/>
      <w:ins w:id="68" w:author="Bryan Weber" w:date="2010-01-12T15:45:00Z">
        <w:r w:rsidR="001E636F">
          <w:rPr>
            <w:rStyle w:val="CommentReference"/>
          </w:rPr>
          <w:commentReference w:id="67"/>
        </w:r>
      </w:ins>
    </w:p>
    <w:p w:rsidR="00346AF5" w:rsidRDefault="00346AF5" w:rsidP="00346AF5">
      <w:pPr>
        <w:spacing w:after="0"/>
        <w:jc w:val="center"/>
        <w:rPr>
          <w:rFonts w:ascii="Cambria" w:hAnsi="Cambria"/>
          <w:b/>
          <w:sz w:val="26"/>
          <w:szCs w:val="26"/>
        </w:rPr>
      </w:pPr>
      <w:r w:rsidRPr="00346AF5">
        <w:rPr>
          <w:rFonts w:ascii="Cambria" w:hAnsi="Cambria"/>
          <w:b/>
          <w:sz w:val="30"/>
          <w:szCs w:val="30"/>
        </w:rPr>
        <w:lastRenderedPageBreak/>
        <w:t>Additional Related Coursework</w:t>
      </w:r>
    </w:p>
    <w:p w:rsidR="00346AF5" w:rsidRPr="005D521D" w:rsidRDefault="00346AF5" w:rsidP="00346AF5">
      <w:pPr>
        <w:spacing w:after="0"/>
        <w:rPr>
          <w:rFonts w:ascii="Cambria" w:hAnsi="Cambria"/>
          <w:b/>
          <w:sz w:val="26"/>
          <w:szCs w:val="26"/>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r w:rsidR="004A7F7A">
        <w:rPr>
          <w:rFonts w:asciiTheme="majorHAnsi" w:hAnsiTheme="majorHAnsi"/>
          <w:sz w:val="24"/>
          <w:szCs w:val="24"/>
        </w:rPr>
        <w:t>-</w:t>
      </w:r>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r w:rsidR="004A7F7A">
        <w:rPr>
          <w:rFonts w:asciiTheme="majorHAnsi" w:hAnsiTheme="majorHAnsi"/>
          <w:sz w:val="24"/>
          <w:szCs w:val="24"/>
        </w:rPr>
        <w:t>,</w:t>
      </w:r>
      <w:r w:rsidRPr="00A51DD4">
        <w:rPr>
          <w:rFonts w:asciiTheme="majorHAnsi" w:hAnsiTheme="majorHAnsi"/>
          <w:sz w:val="24"/>
          <w:szCs w:val="24"/>
        </w:rPr>
        <w:t xml:space="preserve">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004A7F7A">
        <w:rPr>
          <w:rFonts w:asciiTheme="majorHAnsi" w:hAnsiTheme="majorHAnsi"/>
          <w:sz w:val="24"/>
          <w:szCs w:val="24"/>
        </w:rPr>
        <w:t>,</w:t>
      </w:r>
      <w:r w:rsidRPr="00A51DD4">
        <w:rPr>
          <w:rFonts w:asciiTheme="majorHAnsi" w:hAnsiTheme="majorHAnsi"/>
          <w:sz w:val="24"/>
          <w:szCs w:val="24"/>
        </w:rPr>
        <w:t xml:space="preserve"> and entry heating analysis. </w:t>
      </w:r>
      <w:proofErr w:type="gramStart"/>
      <w:r w:rsidRPr="00A51DD4">
        <w:rPr>
          <w:rFonts w:asciiTheme="majorHAnsi" w:hAnsiTheme="majorHAnsi"/>
          <w:sz w:val="24"/>
          <w:szCs w:val="24"/>
        </w:rPr>
        <w:t>Participated as the</w:t>
      </w:r>
      <w:ins w:id="69" w:author="Bryan Weber" w:date="2010-01-12T16:22:00Z">
        <w:r w:rsidR="0010267A">
          <w:rPr>
            <w:rFonts w:asciiTheme="majorHAnsi" w:hAnsiTheme="majorHAnsi"/>
            <w:sz w:val="24"/>
            <w:szCs w:val="24"/>
          </w:rPr>
          <w:t xml:space="preserve"> lead</w:t>
        </w:r>
      </w:ins>
      <w:r w:rsidRPr="00A51DD4">
        <w:rPr>
          <w:rFonts w:asciiTheme="majorHAnsi" w:hAnsiTheme="majorHAnsi"/>
          <w:sz w:val="24"/>
          <w:szCs w:val="24"/>
        </w:rPr>
        <w:t xml:space="preserve"> propulsion system </w:t>
      </w:r>
      <w:del w:id="70" w:author="Bryan Weber" w:date="2010-01-12T16:22:00Z">
        <w:r w:rsidRPr="00A51DD4" w:rsidDel="0010267A">
          <w:rPr>
            <w:rFonts w:asciiTheme="majorHAnsi" w:hAnsiTheme="majorHAnsi"/>
            <w:sz w:val="24"/>
            <w:szCs w:val="24"/>
          </w:rPr>
          <w:delText xml:space="preserve">primary </w:delText>
        </w:r>
      </w:del>
      <w:r w:rsidRPr="00A51DD4">
        <w:rPr>
          <w:rFonts w:asciiTheme="majorHAnsi" w:hAnsiTheme="majorHAnsi"/>
          <w:sz w:val="24"/>
          <w:szCs w:val="24"/>
        </w:rPr>
        <w:t xml:space="preserve">designer on a team of </w:t>
      </w:r>
      <w:commentRangeStart w:id="71"/>
      <w:ins w:id="72" w:author="Anne Weber" w:date="2010-01-12T15:06:00Z">
        <w:r w:rsidR="008F7F55">
          <w:rPr>
            <w:rFonts w:asciiTheme="majorHAnsi" w:hAnsiTheme="majorHAnsi"/>
            <w:sz w:val="24"/>
            <w:szCs w:val="24"/>
          </w:rPr>
          <w:t>3</w:t>
        </w:r>
      </w:ins>
      <w:del w:id="73" w:author="Anne Weber" w:date="2010-01-12T15:06:00Z">
        <w:r w:rsidRPr="00A51DD4" w:rsidDel="008F7F55">
          <w:rPr>
            <w:rFonts w:asciiTheme="majorHAnsi" w:hAnsiTheme="majorHAnsi"/>
            <w:sz w:val="24"/>
            <w:szCs w:val="24"/>
          </w:rPr>
          <w:delText>three</w:delText>
        </w:r>
      </w:del>
      <w:commentRangeEnd w:id="71"/>
      <w:r w:rsidR="001E636F">
        <w:rPr>
          <w:rStyle w:val="CommentReference"/>
        </w:rPr>
        <w:commentReference w:id="71"/>
      </w:r>
      <w:r w:rsidRPr="00A51DD4">
        <w:rPr>
          <w:rFonts w:asciiTheme="majorHAnsi" w:hAnsiTheme="majorHAnsi"/>
          <w:sz w:val="24"/>
          <w:szCs w:val="24"/>
        </w:rPr>
        <w:t xml:space="preserve"> people.</w:t>
      </w:r>
      <w:proofErr w:type="gramEnd"/>
    </w:p>
    <w:p w:rsidR="00346AF5"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commentRangeStart w:id="74"/>
      <w:r w:rsidRPr="00A51DD4">
        <w:rPr>
          <w:rFonts w:asciiTheme="majorHAnsi" w:hAnsiTheme="majorHAnsi"/>
          <w:b/>
          <w:sz w:val="24"/>
          <w:szCs w:val="24"/>
        </w:rPr>
        <w:t>Combustion:</w:t>
      </w:r>
      <w:r w:rsidRPr="00A51DD4">
        <w:rPr>
          <w:rFonts w:asciiTheme="majorHAnsi" w:hAnsiTheme="majorHAnsi"/>
          <w:sz w:val="24"/>
          <w:szCs w:val="24"/>
        </w:rPr>
        <w:t xml:space="preserve"> Graduate Level. </w:t>
      </w:r>
      <w:proofErr w:type="gramStart"/>
      <w:r w:rsidRPr="00A51DD4">
        <w:rPr>
          <w:rFonts w:asciiTheme="majorHAnsi" w:hAnsiTheme="majorHAnsi"/>
          <w:sz w:val="24"/>
          <w:szCs w:val="24"/>
        </w:rPr>
        <w:t>Chemical kinetics, thermodynamics</w:t>
      </w:r>
      <w:r w:rsidR="004A7F7A">
        <w:rPr>
          <w:rFonts w:asciiTheme="majorHAnsi" w:hAnsiTheme="majorHAnsi"/>
          <w:sz w:val="24"/>
          <w:szCs w:val="24"/>
        </w:rPr>
        <w:t>,</w:t>
      </w:r>
      <w:r w:rsidRPr="00A51DD4">
        <w:rPr>
          <w:rFonts w:asciiTheme="majorHAnsi" w:hAnsiTheme="majorHAnsi"/>
          <w:sz w:val="24"/>
          <w:szCs w:val="24"/>
        </w:rPr>
        <w:t xml:space="preserve"> and governing conservation equations of chemically reacting flows.</w:t>
      </w:r>
      <w:proofErr w:type="gramEnd"/>
      <w:r w:rsidRPr="00A51DD4">
        <w:rPr>
          <w:rFonts w:asciiTheme="majorHAnsi" w:hAnsiTheme="majorHAnsi"/>
          <w:sz w:val="24"/>
          <w:szCs w:val="24"/>
        </w:rPr>
        <w:t xml:space="preserve"> Laminar premixed and diffusion flames, ignition, extinction, flame stabilization, detonation, </w:t>
      </w:r>
      <w:r w:rsidR="004A7F7A">
        <w:rPr>
          <w:rFonts w:asciiTheme="majorHAnsi" w:hAnsiTheme="majorHAnsi"/>
          <w:sz w:val="24"/>
          <w:szCs w:val="24"/>
        </w:rPr>
        <w:t xml:space="preserve">and </w:t>
      </w:r>
      <w:r w:rsidRPr="00A51DD4">
        <w:rPr>
          <w:rFonts w:asciiTheme="majorHAnsi" w:hAnsiTheme="majorHAnsi"/>
          <w:sz w:val="24"/>
          <w:szCs w:val="24"/>
        </w:rPr>
        <w:t>droplet and particle combustion were covered.</w:t>
      </w:r>
      <w:commentRangeEnd w:id="74"/>
      <w:r w:rsidR="001E636F">
        <w:rPr>
          <w:rStyle w:val="CommentReference"/>
        </w:rPr>
        <w:commentReference w:id="74"/>
      </w:r>
    </w:p>
    <w:p w:rsidR="00346AF5" w:rsidRDefault="00346AF5" w:rsidP="00346AF5">
      <w:pPr>
        <w:spacing w:after="0"/>
        <w:rPr>
          <w:rFonts w:asciiTheme="majorHAnsi" w:hAnsiTheme="majorHAnsi"/>
          <w:b/>
          <w:sz w:val="24"/>
          <w:szCs w:val="24"/>
        </w:rPr>
      </w:pPr>
    </w:p>
    <w:p w:rsidR="0010267A" w:rsidRDefault="0010267A" w:rsidP="0010267A">
      <w:pPr>
        <w:spacing w:after="0"/>
        <w:rPr>
          <w:ins w:id="75" w:author="Bryan Weber" w:date="2010-01-12T16:21:00Z"/>
          <w:rFonts w:asciiTheme="majorHAnsi" w:hAnsiTheme="majorHAnsi"/>
          <w:sz w:val="24"/>
          <w:szCs w:val="24"/>
        </w:rPr>
      </w:pPr>
      <w:commentRangeStart w:id="76"/>
      <w:ins w:id="77" w:author="Bryan Weber" w:date="2010-01-12T16:18:00Z">
        <w:r>
          <w:rPr>
            <w:rFonts w:asciiTheme="majorHAnsi" w:hAnsiTheme="majorHAnsi"/>
            <w:b/>
            <w:sz w:val="24"/>
            <w:szCs w:val="24"/>
          </w:rPr>
          <w:t xml:space="preserve">Advanced Heat and Mass Transfer: </w:t>
        </w:r>
      </w:ins>
      <w:ins w:id="78" w:author="Bryan Weber" w:date="2010-01-12T16:19:00Z">
        <w:r>
          <w:rPr>
            <w:rFonts w:asciiTheme="majorHAnsi" w:hAnsiTheme="majorHAnsi"/>
            <w:sz w:val="24"/>
            <w:szCs w:val="24"/>
          </w:rPr>
          <w:t xml:space="preserve">Graduate Level. </w:t>
        </w:r>
      </w:ins>
      <w:ins w:id="79" w:author="Bryan Weber" w:date="2010-01-12T16:21:00Z">
        <w:r w:rsidRPr="0010267A">
          <w:rPr>
            <w:rFonts w:asciiTheme="majorHAnsi" w:hAnsiTheme="majorHAnsi"/>
            <w:sz w:val="24"/>
            <w:szCs w:val="24"/>
          </w:rPr>
          <w:t xml:space="preserve">Review of </w:t>
        </w:r>
        <w:r>
          <w:rPr>
            <w:rFonts w:asciiTheme="majorHAnsi" w:hAnsiTheme="majorHAnsi"/>
            <w:sz w:val="24"/>
            <w:szCs w:val="24"/>
          </w:rPr>
          <w:t xml:space="preserve">the </w:t>
        </w:r>
        <w:r w:rsidRPr="0010267A">
          <w:rPr>
            <w:rFonts w:asciiTheme="majorHAnsi" w:hAnsiTheme="majorHAnsi"/>
            <w:sz w:val="24"/>
            <w:szCs w:val="24"/>
          </w:rPr>
          <w:t>thermophysical properties of matter</w:t>
        </w:r>
        <w:r>
          <w:rPr>
            <w:rFonts w:asciiTheme="majorHAnsi" w:hAnsiTheme="majorHAnsi"/>
            <w:sz w:val="24"/>
            <w:szCs w:val="24"/>
          </w:rPr>
          <w:t xml:space="preserve"> </w:t>
        </w:r>
        <w:r w:rsidRPr="0010267A">
          <w:rPr>
            <w:rFonts w:asciiTheme="majorHAnsi" w:hAnsiTheme="majorHAnsi"/>
            <w:sz w:val="24"/>
            <w:szCs w:val="24"/>
          </w:rPr>
          <w:t>including nanoscale effects. Exact and computational</w:t>
        </w:r>
        <w:r>
          <w:rPr>
            <w:rFonts w:asciiTheme="majorHAnsi" w:hAnsiTheme="majorHAnsi"/>
            <w:sz w:val="24"/>
            <w:szCs w:val="24"/>
          </w:rPr>
          <w:t xml:space="preserve"> </w:t>
        </w:r>
        <w:r w:rsidRPr="0010267A">
          <w:rPr>
            <w:rFonts w:asciiTheme="majorHAnsi" w:hAnsiTheme="majorHAnsi"/>
            <w:sz w:val="24"/>
            <w:szCs w:val="24"/>
          </w:rPr>
          <w:t>soluti</w:t>
        </w:r>
        <w:r>
          <w:rPr>
            <w:rFonts w:asciiTheme="majorHAnsi" w:hAnsiTheme="majorHAnsi"/>
            <w:sz w:val="24"/>
            <w:szCs w:val="24"/>
          </w:rPr>
          <w:t>ons of heat conduction equation</w:t>
        </w:r>
      </w:ins>
      <w:ins w:id="80" w:author="Bryan Weber" w:date="2010-01-12T16:23:00Z">
        <w:r>
          <w:rPr>
            <w:rFonts w:asciiTheme="majorHAnsi" w:hAnsiTheme="majorHAnsi"/>
            <w:sz w:val="24"/>
            <w:szCs w:val="24"/>
          </w:rPr>
          <w:t xml:space="preserve"> and</w:t>
        </w:r>
      </w:ins>
      <w:ins w:id="81" w:author="Bryan Weber" w:date="2010-01-12T16:21:00Z">
        <w:r w:rsidRPr="0010267A">
          <w:rPr>
            <w:rFonts w:asciiTheme="majorHAnsi" w:hAnsiTheme="majorHAnsi"/>
            <w:sz w:val="24"/>
            <w:szCs w:val="24"/>
          </w:rPr>
          <w:t xml:space="preserve"> </w:t>
        </w:r>
      </w:ins>
      <w:ins w:id="82" w:author="Bryan Weber" w:date="2010-01-12T16:23:00Z">
        <w:r>
          <w:rPr>
            <w:rFonts w:asciiTheme="majorHAnsi" w:hAnsiTheme="majorHAnsi"/>
            <w:sz w:val="24"/>
            <w:szCs w:val="24"/>
          </w:rPr>
          <w:t>d</w:t>
        </w:r>
      </w:ins>
      <w:ins w:id="83" w:author="Bryan Weber" w:date="2010-01-12T16:21:00Z">
        <w:r w:rsidRPr="0010267A">
          <w:rPr>
            <w:rFonts w:asciiTheme="majorHAnsi" w:hAnsiTheme="majorHAnsi"/>
            <w:sz w:val="24"/>
            <w:szCs w:val="24"/>
          </w:rPr>
          <w:t>imensionless</w:t>
        </w:r>
        <w:r>
          <w:rPr>
            <w:rFonts w:asciiTheme="majorHAnsi" w:hAnsiTheme="majorHAnsi"/>
            <w:sz w:val="24"/>
            <w:szCs w:val="24"/>
          </w:rPr>
          <w:t xml:space="preserve"> </w:t>
        </w:r>
        <w:r w:rsidRPr="0010267A">
          <w:rPr>
            <w:rFonts w:asciiTheme="majorHAnsi" w:hAnsiTheme="majorHAnsi"/>
            <w:sz w:val="24"/>
            <w:szCs w:val="24"/>
          </w:rPr>
          <w:t>conduction rate approach for steady-state and transient</w:t>
        </w:r>
        <w:r>
          <w:rPr>
            <w:rFonts w:asciiTheme="majorHAnsi" w:hAnsiTheme="majorHAnsi"/>
            <w:sz w:val="24"/>
            <w:szCs w:val="24"/>
          </w:rPr>
          <w:t xml:space="preserve"> conduction. </w:t>
        </w:r>
        <w:proofErr w:type="gramStart"/>
        <w:r w:rsidRPr="0010267A">
          <w:rPr>
            <w:rFonts w:asciiTheme="majorHAnsi" w:hAnsiTheme="majorHAnsi"/>
            <w:sz w:val="24"/>
            <w:szCs w:val="24"/>
          </w:rPr>
          <w:t>Species diffusion equations with emphasis</w:t>
        </w:r>
        <w:r>
          <w:rPr>
            <w:rFonts w:asciiTheme="majorHAnsi" w:hAnsiTheme="majorHAnsi"/>
            <w:sz w:val="24"/>
            <w:szCs w:val="24"/>
          </w:rPr>
          <w:t xml:space="preserve"> </w:t>
        </w:r>
        <w:r w:rsidRPr="0010267A">
          <w:rPr>
            <w:rFonts w:asciiTheme="majorHAnsi" w:hAnsiTheme="majorHAnsi"/>
            <w:sz w:val="24"/>
            <w:szCs w:val="24"/>
          </w:rPr>
          <w:t>on stationary media and partitioning effects.</w:t>
        </w:r>
        <w:proofErr w:type="gramEnd"/>
        <w:r w:rsidRPr="0010267A">
          <w:rPr>
            <w:rFonts w:asciiTheme="majorHAnsi" w:hAnsiTheme="majorHAnsi"/>
            <w:sz w:val="24"/>
            <w:szCs w:val="24"/>
          </w:rPr>
          <w:t xml:space="preserve"> </w:t>
        </w:r>
        <w:proofErr w:type="gramStart"/>
        <w:r w:rsidRPr="0010267A">
          <w:rPr>
            <w:rFonts w:asciiTheme="majorHAnsi" w:hAnsiTheme="majorHAnsi"/>
            <w:sz w:val="24"/>
            <w:szCs w:val="24"/>
          </w:rPr>
          <w:t>Navier-</w:t>
        </w:r>
        <w:r>
          <w:rPr>
            <w:rFonts w:asciiTheme="majorHAnsi" w:hAnsiTheme="majorHAnsi"/>
            <w:sz w:val="24"/>
            <w:szCs w:val="24"/>
          </w:rPr>
          <w:t xml:space="preserve"> </w:t>
        </w:r>
        <w:r w:rsidRPr="0010267A">
          <w:rPr>
            <w:rFonts w:asciiTheme="majorHAnsi" w:hAnsiTheme="majorHAnsi"/>
            <w:sz w:val="24"/>
            <w:szCs w:val="24"/>
          </w:rPr>
          <w:t>Stokes equations and exact solutions for special cases.</w:t>
        </w:r>
        <w:proofErr w:type="gramEnd"/>
      </w:ins>
    </w:p>
    <w:p w:rsidR="0010267A" w:rsidRDefault="0010267A" w:rsidP="0010267A">
      <w:pPr>
        <w:spacing w:after="0"/>
        <w:rPr>
          <w:ins w:id="84" w:author="Bryan Weber" w:date="2010-01-12T16:24:00Z"/>
          <w:rFonts w:asciiTheme="majorHAnsi" w:hAnsiTheme="majorHAnsi"/>
          <w:sz w:val="24"/>
          <w:szCs w:val="24"/>
        </w:rPr>
      </w:pPr>
    </w:p>
    <w:p w:rsidR="0010267A" w:rsidRPr="0010267A" w:rsidRDefault="0010267A" w:rsidP="0010267A">
      <w:pPr>
        <w:spacing w:after="0"/>
        <w:rPr>
          <w:ins w:id="85" w:author="Bryan Weber" w:date="2010-01-12T16:24:00Z"/>
          <w:rFonts w:asciiTheme="majorHAnsi" w:hAnsiTheme="majorHAnsi"/>
          <w:sz w:val="24"/>
          <w:szCs w:val="24"/>
        </w:rPr>
      </w:pPr>
      <w:ins w:id="86" w:author="Bryan Weber" w:date="2010-01-12T16:24:00Z">
        <w:r>
          <w:rPr>
            <w:rFonts w:asciiTheme="majorHAnsi" w:hAnsiTheme="majorHAnsi"/>
            <w:b/>
            <w:sz w:val="24"/>
            <w:szCs w:val="24"/>
          </w:rPr>
          <w:t xml:space="preserve">Radiation Heat Transfer: </w:t>
        </w:r>
      </w:ins>
      <w:ins w:id="87" w:author="Bryan Weber" w:date="2010-01-12T16:27:00Z">
        <w:r w:rsidRPr="0010267A">
          <w:rPr>
            <w:rFonts w:asciiTheme="majorHAnsi" w:hAnsiTheme="majorHAnsi"/>
            <w:sz w:val="24"/>
            <w:szCs w:val="24"/>
          </w:rPr>
          <w:t>Graduate Level.</w:t>
        </w:r>
        <w:r>
          <w:rPr>
            <w:rFonts w:asciiTheme="majorHAnsi" w:hAnsiTheme="majorHAnsi"/>
            <w:b/>
            <w:sz w:val="24"/>
            <w:szCs w:val="24"/>
          </w:rPr>
          <w:t xml:space="preserve"> </w:t>
        </w:r>
      </w:ins>
      <w:ins w:id="88" w:author="Bryan Weber" w:date="2010-01-12T16:24:00Z">
        <w:r w:rsidRPr="0010267A">
          <w:rPr>
            <w:rFonts w:asciiTheme="majorHAnsi" w:hAnsiTheme="majorHAnsi"/>
            <w:sz w:val="24"/>
            <w:szCs w:val="24"/>
          </w:rPr>
          <w:t>Fundamentals of radiative emission (black body</w:t>
        </w:r>
        <w:r>
          <w:rPr>
            <w:rFonts w:asciiTheme="majorHAnsi" w:hAnsiTheme="majorHAnsi"/>
            <w:sz w:val="24"/>
            <w:szCs w:val="24"/>
          </w:rPr>
          <w:t xml:space="preserve"> </w:t>
        </w:r>
        <w:r w:rsidRPr="0010267A">
          <w:rPr>
            <w:rFonts w:asciiTheme="majorHAnsi" w:hAnsiTheme="majorHAnsi"/>
            <w:sz w:val="24"/>
            <w:szCs w:val="24"/>
          </w:rPr>
          <w:t>behavior and Planck’s law), surface properties</w:t>
        </w:r>
        <w:r>
          <w:rPr>
            <w:rFonts w:asciiTheme="majorHAnsi" w:hAnsiTheme="majorHAnsi"/>
            <w:sz w:val="24"/>
            <w:szCs w:val="24"/>
          </w:rPr>
          <w:t xml:space="preserve"> </w:t>
        </w:r>
        <w:r w:rsidRPr="0010267A">
          <w:rPr>
            <w:rFonts w:asciiTheme="majorHAnsi" w:hAnsiTheme="majorHAnsi"/>
            <w:sz w:val="24"/>
            <w:szCs w:val="24"/>
          </w:rPr>
          <w:t>(emissivity, absorptivity</w:t>
        </w:r>
        <w:r>
          <w:rPr>
            <w:rFonts w:asciiTheme="majorHAnsi" w:hAnsiTheme="majorHAnsi"/>
            <w:sz w:val="24"/>
            <w:szCs w:val="24"/>
          </w:rPr>
          <w:t>, reflectivity, and transmissiv</w:t>
        </w:r>
        <w:r w:rsidRPr="0010267A">
          <w:rPr>
            <w:rFonts w:asciiTheme="majorHAnsi" w:hAnsiTheme="majorHAnsi"/>
            <w:sz w:val="24"/>
            <w:szCs w:val="24"/>
          </w:rPr>
          <w:t>ity), electromagnetic theory for prediction of radiative</w:t>
        </w:r>
      </w:ins>
      <w:ins w:id="89" w:author="Bryan Weber" w:date="2010-01-12T16:25:00Z">
        <w:r>
          <w:rPr>
            <w:rFonts w:asciiTheme="majorHAnsi" w:hAnsiTheme="majorHAnsi"/>
            <w:sz w:val="24"/>
            <w:szCs w:val="24"/>
          </w:rPr>
          <w:t xml:space="preserve"> </w:t>
        </w:r>
      </w:ins>
      <w:ins w:id="90" w:author="Bryan Weber" w:date="2010-01-12T16:24:00Z">
        <w:r w:rsidRPr="0010267A">
          <w:rPr>
            <w:rFonts w:asciiTheme="majorHAnsi" w:hAnsiTheme="majorHAnsi"/>
            <w:sz w:val="24"/>
            <w:szCs w:val="24"/>
          </w:rPr>
          <w:t xml:space="preserve">properties, development </w:t>
        </w:r>
      </w:ins>
      <w:ins w:id="91" w:author="Bryan Weber" w:date="2010-01-12T16:26:00Z">
        <w:r>
          <w:rPr>
            <w:rFonts w:asciiTheme="majorHAnsi" w:hAnsiTheme="majorHAnsi"/>
            <w:sz w:val="24"/>
            <w:szCs w:val="24"/>
          </w:rPr>
          <w:t>of solution methods</w:t>
        </w:r>
      </w:ins>
      <w:ins w:id="92" w:author="Bryan Weber" w:date="2010-01-12T16:24:00Z">
        <w:r w:rsidRPr="0010267A">
          <w:rPr>
            <w:rFonts w:asciiTheme="majorHAnsi" w:hAnsiTheme="majorHAnsi"/>
            <w:sz w:val="24"/>
            <w:szCs w:val="24"/>
          </w:rPr>
          <w:t xml:space="preserve"> for</w:t>
        </w:r>
      </w:ins>
      <w:ins w:id="93" w:author="Bryan Weber" w:date="2010-01-12T16:25:00Z">
        <w:r>
          <w:rPr>
            <w:rFonts w:asciiTheme="majorHAnsi" w:hAnsiTheme="majorHAnsi"/>
            <w:sz w:val="24"/>
            <w:szCs w:val="24"/>
          </w:rPr>
          <w:t xml:space="preserve"> </w:t>
        </w:r>
      </w:ins>
      <w:ins w:id="94" w:author="Bryan Weber" w:date="2010-01-12T16:24:00Z">
        <w:r w:rsidRPr="0010267A">
          <w:rPr>
            <w:rFonts w:asciiTheme="majorHAnsi" w:hAnsiTheme="majorHAnsi"/>
            <w:sz w:val="24"/>
            <w:szCs w:val="24"/>
          </w:rPr>
          <w:t>radiant energy interchange between surfaces and in</w:t>
        </w:r>
      </w:ins>
      <w:ins w:id="95" w:author="Bryan Weber" w:date="2010-01-12T16:25:00Z">
        <w:r>
          <w:rPr>
            <w:rFonts w:asciiTheme="majorHAnsi" w:hAnsiTheme="majorHAnsi"/>
            <w:sz w:val="24"/>
            <w:szCs w:val="24"/>
          </w:rPr>
          <w:t xml:space="preserve"> </w:t>
        </w:r>
      </w:ins>
      <w:ins w:id="96" w:author="Bryan Weber" w:date="2010-01-12T16:24:00Z">
        <w:r w:rsidRPr="0010267A">
          <w:rPr>
            <w:rFonts w:asciiTheme="majorHAnsi" w:hAnsiTheme="majorHAnsi"/>
            <w:sz w:val="24"/>
            <w:szCs w:val="24"/>
          </w:rPr>
          <w:t>enclosures with and without absorbing, emitting, and</w:t>
        </w:r>
      </w:ins>
      <w:ins w:id="97" w:author="Bryan Weber" w:date="2010-01-12T16:27:00Z">
        <w:r>
          <w:rPr>
            <w:rFonts w:asciiTheme="majorHAnsi" w:hAnsiTheme="majorHAnsi"/>
            <w:sz w:val="24"/>
            <w:szCs w:val="24"/>
          </w:rPr>
          <w:t xml:space="preserve"> </w:t>
        </w:r>
      </w:ins>
      <w:ins w:id="98" w:author="Bryan Weber" w:date="2010-01-12T16:24:00Z">
        <w:r w:rsidRPr="0010267A">
          <w:rPr>
            <w:rFonts w:asciiTheme="majorHAnsi" w:hAnsiTheme="majorHAnsi"/>
            <w:sz w:val="24"/>
            <w:szCs w:val="24"/>
          </w:rPr>
          <w:t xml:space="preserve">scattering </w:t>
        </w:r>
        <w:commentRangeStart w:id="99"/>
        <w:proofErr w:type="spellStart"/>
        <w:r w:rsidRPr="0010267A">
          <w:rPr>
            <w:rFonts w:asciiTheme="majorHAnsi" w:hAnsiTheme="majorHAnsi"/>
            <w:sz w:val="24"/>
            <w:szCs w:val="24"/>
          </w:rPr>
          <w:t>medi</w:t>
        </w:r>
        <w:proofErr w:type="spellEnd"/>
        <w:r w:rsidRPr="0010267A">
          <w:rPr>
            <w:rFonts w:asciiTheme="majorHAnsi" w:hAnsiTheme="majorHAnsi"/>
            <w:sz w:val="24"/>
            <w:szCs w:val="24"/>
          </w:rPr>
          <w:t xml:space="preserve"> </w:t>
        </w:r>
      </w:ins>
      <w:commentRangeEnd w:id="99"/>
      <w:ins w:id="100" w:author="Bryan Weber" w:date="2010-01-12T16:25:00Z">
        <w:r>
          <w:rPr>
            <w:rStyle w:val="CommentReference"/>
          </w:rPr>
          <w:commentReference w:id="99"/>
        </w:r>
      </w:ins>
      <w:ins w:id="101" w:author="Bryan Weber" w:date="2010-01-12T16:24:00Z">
        <w:r w:rsidRPr="0010267A">
          <w:rPr>
            <w:rFonts w:asciiTheme="majorHAnsi" w:hAnsiTheme="majorHAnsi"/>
            <w:sz w:val="24"/>
            <w:szCs w:val="24"/>
          </w:rPr>
          <w:t>present.</w:t>
        </w:r>
      </w:ins>
      <w:commentRangeEnd w:id="76"/>
      <w:ins w:id="102" w:author="Bryan Weber" w:date="2010-01-12T16:27:00Z">
        <w:r>
          <w:rPr>
            <w:rStyle w:val="CommentReference"/>
          </w:rPr>
          <w:commentReference w:id="76"/>
        </w:r>
      </w:ins>
    </w:p>
    <w:p w:rsidR="0010267A" w:rsidRPr="0010267A" w:rsidRDefault="0010267A" w:rsidP="0010267A">
      <w:pPr>
        <w:spacing w:after="0"/>
        <w:rPr>
          <w:ins w:id="103" w:author="Bryan Weber" w:date="2010-01-12T16:18:00Z"/>
          <w:rFonts w:asciiTheme="majorHAnsi" w:hAnsiTheme="majorHAnsi"/>
          <w:sz w:val="24"/>
          <w:szCs w:val="24"/>
        </w:rPr>
      </w:pPr>
    </w:p>
    <w:p w:rsidR="00346AF5" w:rsidRPr="00A51DD4" w:rsidRDefault="00346AF5" w:rsidP="00346AF5">
      <w:pPr>
        <w:spacing w:after="0"/>
        <w:rPr>
          <w:rFonts w:asciiTheme="majorHAnsi" w:hAnsiTheme="majorHAnsi"/>
          <w:sz w:val="24"/>
          <w:szCs w:val="24"/>
        </w:rPr>
      </w:pPr>
      <w:proofErr w:type="gramStart"/>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proofErr w:type="gramEnd"/>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r w:rsidR="004A7F7A">
        <w:rPr>
          <w:rFonts w:asciiTheme="majorHAnsi" w:hAnsiTheme="majorHAnsi"/>
          <w:sz w:val="24"/>
          <w:szCs w:val="24"/>
        </w:rPr>
        <w:t>,</w:t>
      </w:r>
      <w:r w:rsidRPr="00A51DD4">
        <w:rPr>
          <w:rFonts w:asciiTheme="majorHAnsi" w:hAnsiTheme="majorHAnsi"/>
          <w:sz w:val="24"/>
          <w:szCs w:val="24"/>
        </w:rPr>
        <w:t xml:space="preserve"> and energy</w:t>
      </w:r>
      <w:r w:rsidR="004A7F7A">
        <w:rPr>
          <w:rFonts w:asciiTheme="majorHAnsi" w:hAnsiTheme="majorHAnsi"/>
          <w:sz w:val="24"/>
          <w:szCs w:val="24"/>
        </w:rPr>
        <w:t>;</w:t>
      </w:r>
      <w:r w:rsidRPr="00A51DD4">
        <w:rPr>
          <w:rFonts w:asciiTheme="majorHAnsi" w:hAnsiTheme="majorHAnsi"/>
          <w:sz w:val="24"/>
          <w:szCs w:val="24"/>
        </w:rPr>
        <w:t xml:space="preserve">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w:t>
      </w:r>
      <w:r w:rsidR="004A7F7A">
        <w:rPr>
          <w:rFonts w:asciiTheme="majorHAnsi" w:hAnsiTheme="majorHAnsi"/>
          <w:sz w:val="24"/>
          <w:szCs w:val="24"/>
        </w:rPr>
        <w:t>,</w:t>
      </w:r>
      <w:r w:rsidRPr="00A51DD4">
        <w:rPr>
          <w:rFonts w:asciiTheme="majorHAnsi" w:hAnsiTheme="majorHAnsi"/>
          <w:sz w:val="24"/>
          <w:szCs w:val="24"/>
        </w:rPr>
        <w:t xml:space="preserve"> and numerical techniques. Low and high Reynolds number approximations and boundary layer theory. </w:t>
      </w:r>
      <w:proofErr w:type="gramStart"/>
      <w:r w:rsidRPr="00A51DD4">
        <w:rPr>
          <w:rFonts w:asciiTheme="majorHAnsi" w:hAnsiTheme="majorHAnsi"/>
          <w:sz w:val="24"/>
          <w:szCs w:val="24"/>
        </w:rPr>
        <w:t>Matching techniques and similarity solutions.</w:t>
      </w:r>
      <w:proofErr w:type="gramEnd"/>
      <w:r w:rsidRPr="00A51DD4">
        <w:rPr>
          <w:rFonts w:asciiTheme="majorHAnsi" w:hAnsiTheme="majorHAnsi"/>
          <w:sz w:val="24"/>
          <w:szCs w:val="24"/>
        </w:rPr>
        <w:t xml:space="preserve"> Elements of gas dynamics including quasi-one-dimensional flow, shock waves, supersonic expansion</w:t>
      </w:r>
      <w:r w:rsidR="004A7F7A">
        <w:rPr>
          <w:rFonts w:asciiTheme="majorHAnsi" w:hAnsiTheme="majorHAnsi"/>
          <w:sz w:val="24"/>
          <w:szCs w:val="24"/>
        </w:rPr>
        <w:t>,</w:t>
      </w:r>
      <w:r w:rsidRPr="00A51DD4">
        <w:rPr>
          <w:rFonts w:asciiTheme="majorHAnsi" w:hAnsiTheme="majorHAnsi"/>
          <w:sz w:val="24"/>
          <w:szCs w:val="24"/>
        </w:rPr>
        <w:t xml:space="preserve"> and linearized theory. </w:t>
      </w:r>
      <w:proofErr w:type="gramStart"/>
      <w:r w:rsidRPr="00A51DD4">
        <w:rPr>
          <w:rFonts w:asciiTheme="majorHAnsi" w:hAnsiTheme="majorHAnsi"/>
          <w:sz w:val="24"/>
          <w:szCs w:val="24"/>
        </w:rPr>
        <w:t>Non-Newtonian fluids.</w:t>
      </w:r>
      <w:proofErr w:type="gramEnd"/>
      <w:r w:rsidRPr="00A51DD4">
        <w:rPr>
          <w:rFonts w:asciiTheme="majorHAnsi" w:hAnsiTheme="majorHAnsi"/>
          <w:sz w:val="24"/>
          <w:szCs w:val="24"/>
        </w:rPr>
        <w:t xml:space="preserve"> </w:t>
      </w:r>
    </w:p>
    <w:p w:rsidR="00346AF5" w:rsidRPr="00A51DD4"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w:t>
      </w:r>
      <w:r w:rsidR="004A7F7A">
        <w:rPr>
          <w:rFonts w:asciiTheme="majorHAnsi" w:hAnsiTheme="majorHAnsi"/>
          <w:sz w:val="24"/>
          <w:szCs w:val="24"/>
        </w:rPr>
        <w:t>A</w:t>
      </w:r>
      <w:r w:rsidRPr="00A51DD4">
        <w:rPr>
          <w:rFonts w:asciiTheme="majorHAnsi" w:hAnsiTheme="majorHAnsi"/>
          <w:sz w:val="24"/>
          <w:szCs w:val="24"/>
        </w:rPr>
        <w:t>ircraft performance, range and endurance, stability and control, take</w:t>
      </w:r>
      <w:r w:rsidR="004A7F7A">
        <w:rPr>
          <w:rFonts w:asciiTheme="majorHAnsi" w:hAnsiTheme="majorHAnsi"/>
          <w:sz w:val="24"/>
          <w:szCs w:val="24"/>
        </w:rPr>
        <w:t>-</w:t>
      </w:r>
      <w:r w:rsidRPr="00A51DD4">
        <w:rPr>
          <w:rFonts w:asciiTheme="majorHAnsi" w:hAnsiTheme="majorHAnsi"/>
          <w:sz w:val="24"/>
          <w:szCs w:val="24"/>
        </w:rPr>
        <w:t>off and landing</w:t>
      </w:r>
      <w:r w:rsidR="004A7F7A">
        <w:rPr>
          <w:rFonts w:asciiTheme="majorHAnsi" w:hAnsiTheme="majorHAnsi"/>
          <w:sz w:val="24"/>
          <w:szCs w:val="24"/>
        </w:rPr>
        <w:t>,</w:t>
      </w:r>
      <w:r w:rsidRPr="00A51DD4">
        <w:rPr>
          <w:rFonts w:asciiTheme="majorHAnsi" w:hAnsiTheme="majorHAnsi"/>
          <w:sz w:val="24"/>
          <w:szCs w:val="24"/>
        </w:rPr>
        <w:t xml:space="preserve">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r w:rsidR="004A7F7A">
        <w:rPr>
          <w:rFonts w:asciiTheme="majorHAnsi" w:hAnsiTheme="majorHAnsi"/>
          <w:sz w:val="24"/>
          <w:szCs w:val="24"/>
        </w:rPr>
        <w:t>,</w:t>
      </w:r>
      <w:r w:rsidRPr="00A51DD4">
        <w:rPr>
          <w:rFonts w:asciiTheme="majorHAnsi" w:hAnsiTheme="majorHAnsi"/>
          <w:sz w:val="24"/>
          <w:szCs w:val="24"/>
        </w:rPr>
        <w:t xml:space="preserve"> and lift-off and entry.</w:t>
      </w:r>
      <w:r w:rsidR="00C80272">
        <w:rPr>
          <w:rFonts w:asciiTheme="majorHAnsi" w:hAnsiTheme="majorHAnsi"/>
          <w:sz w:val="24"/>
          <w:szCs w:val="24"/>
        </w:rPr>
        <w:t xml:space="preserve"> </w:t>
      </w:r>
    </w:p>
    <w:p w:rsidR="00C80272" w:rsidRPr="00A51DD4" w:rsidRDefault="00C80272"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w:t>
      </w:r>
      <w:r w:rsidR="004A7F7A">
        <w:rPr>
          <w:rFonts w:asciiTheme="majorHAnsi" w:hAnsiTheme="majorHAnsi"/>
          <w:sz w:val="24"/>
          <w:szCs w:val="24"/>
        </w:rPr>
        <w:t>P</w:t>
      </w:r>
      <w:r w:rsidRPr="00A51DD4">
        <w:rPr>
          <w:rFonts w:asciiTheme="majorHAnsi" w:hAnsiTheme="majorHAnsi"/>
          <w:sz w:val="24"/>
          <w:szCs w:val="24"/>
        </w:rPr>
        <w:t>hysical and chemical topics in modern fluid mechanics, plasma dynamics</w:t>
      </w:r>
      <w:r w:rsidR="004A7F7A">
        <w:rPr>
          <w:rFonts w:asciiTheme="majorHAnsi" w:hAnsiTheme="majorHAnsi"/>
          <w:sz w:val="24"/>
          <w:szCs w:val="24"/>
        </w:rPr>
        <w:t>,</w:t>
      </w:r>
      <w:r w:rsidRPr="00A51DD4">
        <w:rPr>
          <w:rFonts w:asciiTheme="majorHAnsi" w:hAnsiTheme="majorHAnsi"/>
          <w:sz w:val="24"/>
          <w:szCs w:val="24"/>
        </w:rPr>
        <w:t xml:space="preserve"> and combustion sciences</w:t>
      </w:r>
      <w:r w:rsidR="004A7F7A">
        <w:rPr>
          <w:rFonts w:asciiTheme="majorHAnsi" w:hAnsiTheme="majorHAnsi"/>
          <w:sz w:val="24"/>
          <w:szCs w:val="24"/>
        </w:rPr>
        <w:t xml:space="preserve">, including </w:t>
      </w:r>
      <w:r w:rsidRPr="00A51DD4">
        <w:rPr>
          <w:rFonts w:asciiTheme="majorHAnsi" w:hAnsiTheme="majorHAnsi"/>
          <w:sz w:val="24"/>
          <w:szCs w:val="24"/>
        </w:rPr>
        <w:t>quantum mechanical analysis of atomic and molecular structure, statistical thermodynamic calculations, chemical and physical equilibrium, reaction kinetics</w:t>
      </w:r>
      <w:r w:rsidR="004A7F7A">
        <w:rPr>
          <w:rFonts w:asciiTheme="majorHAnsi" w:hAnsiTheme="majorHAnsi"/>
          <w:sz w:val="24"/>
          <w:szCs w:val="24"/>
        </w:rPr>
        <w:t>,</w:t>
      </w:r>
      <w:r w:rsidRPr="00A51DD4">
        <w:rPr>
          <w:rFonts w:asciiTheme="majorHAnsi" w:hAnsiTheme="majorHAnsi"/>
          <w:sz w:val="24"/>
          <w:szCs w:val="24"/>
        </w:rPr>
        <w:t xml:space="preserve"> and adiabatic flame temperature of complex reacting systems and transport phenomena.</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lastRenderedPageBreak/>
        <w:t xml:space="preserve">Propulsion: </w:t>
      </w:r>
      <w:r w:rsidRPr="00A51DD4">
        <w:rPr>
          <w:rFonts w:asciiTheme="majorHAnsi" w:hAnsiTheme="majorHAnsi"/>
          <w:sz w:val="24"/>
          <w:szCs w:val="24"/>
        </w:rPr>
        <w:t xml:space="preserve">Performance criteria of engines and air-breathing engine cycle analysis. </w:t>
      </w:r>
      <w:proofErr w:type="gramStart"/>
      <w:r w:rsidRPr="00A51DD4">
        <w:rPr>
          <w:rFonts w:asciiTheme="majorHAnsi" w:hAnsiTheme="majorHAnsi"/>
          <w:sz w:val="24"/>
          <w:szCs w:val="24"/>
        </w:rPr>
        <w:t>Rocket flight performance and staging.</w:t>
      </w:r>
      <w:proofErr w:type="gramEnd"/>
      <w:r w:rsidRPr="00A51DD4">
        <w:rPr>
          <w:rFonts w:asciiTheme="majorHAnsi" w:hAnsiTheme="majorHAnsi"/>
          <w:sz w:val="24"/>
          <w:szCs w:val="24"/>
        </w:rPr>
        <w:t xml:space="preserve"> </w:t>
      </w:r>
      <w:proofErr w:type="gramStart"/>
      <w:r w:rsidRPr="00A51DD4">
        <w:rPr>
          <w:rFonts w:asciiTheme="majorHAnsi" w:hAnsiTheme="majorHAnsi"/>
          <w:sz w:val="24"/>
          <w:szCs w:val="24"/>
        </w:rPr>
        <w:t>Introduction to thermochemistry and combustion.</w:t>
      </w:r>
      <w:proofErr w:type="gramEnd"/>
    </w:p>
    <w:p w:rsidR="00346AF5" w:rsidRPr="00A51DD4" w:rsidRDefault="00346AF5" w:rsidP="00346AF5">
      <w:pPr>
        <w:spacing w:after="0"/>
        <w:rPr>
          <w:rFonts w:asciiTheme="majorHAnsi" w:hAnsiTheme="majorHAnsi"/>
          <w:b/>
          <w:sz w:val="24"/>
          <w:szCs w:val="24"/>
        </w:rPr>
      </w:pPr>
    </w:p>
    <w:p w:rsidR="00990888" w:rsidRDefault="00990888" w:rsidP="00990888">
      <w:pPr>
        <w:spacing w:after="0"/>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 xml:space="preserve">Review of conservation equations and potential flow. </w:t>
      </w:r>
      <w:proofErr w:type="gramStart"/>
      <w:r w:rsidRPr="00A51DD4">
        <w:rPr>
          <w:rFonts w:asciiTheme="majorHAnsi" w:hAnsiTheme="majorHAnsi"/>
          <w:sz w:val="24"/>
          <w:szCs w:val="24"/>
        </w:rPr>
        <w:t>Subsonic and supersonic airfoil theory, finite wings, isentropic one-dimensional flow, normal and oblique shock waves</w:t>
      </w:r>
      <w:r w:rsidR="004A7F7A">
        <w:rPr>
          <w:rFonts w:asciiTheme="majorHAnsi" w:hAnsiTheme="majorHAnsi"/>
          <w:sz w:val="24"/>
          <w:szCs w:val="24"/>
        </w:rPr>
        <w:t>,</w:t>
      </w:r>
      <w:r w:rsidRPr="00A51DD4">
        <w:rPr>
          <w:rFonts w:asciiTheme="majorHAnsi" w:hAnsiTheme="majorHAnsi"/>
          <w:sz w:val="24"/>
          <w:szCs w:val="24"/>
        </w:rPr>
        <w:t xml:space="preserve"> and </w:t>
      </w:r>
      <w:proofErr w:type="spellStart"/>
      <w:r w:rsidRPr="00A51DD4">
        <w:rPr>
          <w:rFonts w:asciiTheme="majorHAnsi" w:hAnsiTheme="majorHAnsi"/>
          <w:sz w:val="24"/>
          <w:szCs w:val="24"/>
        </w:rPr>
        <w:t>Prandtl</w:t>
      </w:r>
      <w:proofErr w:type="spellEnd"/>
      <w:r w:rsidRPr="00A51DD4">
        <w:rPr>
          <w:rFonts w:asciiTheme="majorHAnsi" w:hAnsiTheme="majorHAnsi"/>
          <w:sz w:val="24"/>
          <w:szCs w:val="24"/>
        </w:rPr>
        <w:t>-Meyer expansion waves.</w:t>
      </w:r>
      <w:proofErr w:type="gramEnd"/>
    </w:p>
    <w:p w:rsidR="00990888" w:rsidRPr="00A51DD4" w:rsidRDefault="00990888" w:rsidP="00990888">
      <w:pPr>
        <w:spacing w:after="0"/>
        <w:rPr>
          <w:rFonts w:asciiTheme="majorHAnsi" w:hAnsiTheme="majorHAnsi"/>
          <w:sz w:val="24"/>
          <w:szCs w:val="24"/>
        </w:rPr>
      </w:pPr>
    </w:p>
    <w:p w:rsidR="00346AF5" w:rsidRPr="00C80272" w:rsidRDefault="00346AF5" w:rsidP="00C80272">
      <w:pPr>
        <w:spacing w:after="0"/>
        <w:rPr>
          <w:rFonts w:asciiTheme="majorHAnsi" w:hAnsiTheme="majorHAnsi"/>
          <w:sz w:val="24"/>
          <w:szCs w:val="24"/>
        </w:rPr>
      </w:pPr>
      <w:proofErr w:type="spellStart"/>
      <w:r w:rsidRPr="00A51DD4">
        <w:rPr>
          <w:rFonts w:asciiTheme="majorHAnsi" w:hAnsiTheme="majorHAnsi"/>
          <w:b/>
          <w:sz w:val="24"/>
          <w:szCs w:val="24"/>
        </w:rPr>
        <w:t>Aerostructures</w:t>
      </w:r>
      <w:proofErr w:type="spellEnd"/>
      <w:r w:rsidRPr="00A51DD4">
        <w:rPr>
          <w:rFonts w:asciiTheme="majorHAnsi" w:hAnsiTheme="majorHAnsi"/>
          <w:b/>
          <w:sz w:val="24"/>
          <w:szCs w:val="24"/>
        </w:rPr>
        <w:t xml:space="preserve">: </w:t>
      </w:r>
      <w:r w:rsidRPr="00A51DD4">
        <w:rPr>
          <w:rFonts w:asciiTheme="majorHAnsi" w:hAnsiTheme="majorHAnsi"/>
          <w:sz w:val="24"/>
          <w:szCs w:val="24"/>
        </w:rPr>
        <w:t>Mechanics of thin-walled aerospace structures including load analysis and shear flow due to shear and twisting loads in open and closed cross</w:t>
      </w:r>
      <w:r w:rsidR="004A7F7A">
        <w:rPr>
          <w:rFonts w:asciiTheme="majorHAnsi" w:hAnsiTheme="majorHAnsi"/>
          <w:sz w:val="24"/>
          <w:szCs w:val="24"/>
        </w:rPr>
        <w:t>-</w:t>
      </w:r>
      <w:r w:rsidRPr="00A51DD4">
        <w:rPr>
          <w:rFonts w:asciiTheme="majorHAnsi" w:hAnsiTheme="majorHAnsi"/>
          <w:sz w:val="24"/>
          <w:szCs w:val="24"/>
        </w:rPr>
        <w:t xml:space="preserve">sections. </w:t>
      </w:r>
      <w:proofErr w:type="gramStart"/>
      <w:r w:rsidRPr="00A51DD4">
        <w:rPr>
          <w:rFonts w:asciiTheme="majorHAnsi" w:hAnsiTheme="majorHAnsi"/>
          <w:sz w:val="24"/>
          <w:szCs w:val="24"/>
        </w:rPr>
        <w:t>Introduction to structural vibrations and finite element methods.</w:t>
      </w:r>
      <w:proofErr w:type="gramEnd"/>
      <w:r w:rsidRPr="00A51DD4">
        <w:rPr>
          <w:rFonts w:asciiTheme="majorHAnsi" w:hAnsiTheme="majorHAnsi"/>
          <w:sz w:val="24"/>
          <w:szCs w:val="24"/>
        </w:rPr>
        <w:t xml:space="preserve"> </w:t>
      </w:r>
      <w:proofErr w:type="gramStart"/>
      <w:r w:rsidRPr="00A51DD4">
        <w:rPr>
          <w:rFonts w:asciiTheme="majorHAnsi" w:hAnsiTheme="majorHAnsi"/>
          <w:sz w:val="24"/>
          <w:szCs w:val="24"/>
        </w:rPr>
        <w:t>Included application of ALGOR FEA software to various related structures.</w:t>
      </w:r>
      <w:proofErr w:type="gramEnd"/>
      <w:r w:rsidR="00C80272" w:rsidRPr="00C80272">
        <w:rPr>
          <w:rFonts w:asciiTheme="majorHAnsi" w:hAnsiTheme="majorHAnsi"/>
          <w:sz w:val="24"/>
          <w:szCs w:val="24"/>
        </w:rPr>
        <w:t xml:space="preserve"> </w:t>
      </w:r>
      <w:r w:rsidR="004A7F7A">
        <w:rPr>
          <w:rFonts w:asciiTheme="majorHAnsi" w:hAnsiTheme="majorHAnsi"/>
          <w:sz w:val="24"/>
          <w:szCs w:val="24"/>
        </w:rPr>
        <w:t xml:space="preserve">As part of a team of 5, </w:t>
      </w:r>
      <w:r w:rsidR="00C80272">
        <w:rPr>
          <w:rFonts w:asciiTheme="majorHAnsi" w:hAnsiTheme="majorHAnsi"/>
          <w:sz w:val="24"/>
          <w:szCs w:val="24"/>
        </w:rPr>
        <w:t xml:space="preserve">constructed </w:t>
      </w:r>
      <w:r w:rsidR="004A7F7A">
        <w:rPr>
          <w:rFonts w:asciiTheme="majorHAnsi" w:hAnsiTheme="majorHAnsi"/>
          <w:sz w:val="24"/>
          <w:szCs w:val="24"/>
        </w:rPr>
        <w:t>and successfully test-flew a m</w:t>
      </w:r>
      <w:r w:rsidR="00C80272">
        <w:rPr>
          <w:rFonts w:asciiTheme="majorHAnsi" w:hAnsiTheme="majorHAnsi"/>
          <w:sz w:val="24"/>
          <w:szCs w:val="24"/>
        </w:rPr>
        <w:t>icro-</w:t>
      </w:r>
      <w:r w:rsidR="004A7F7A">
        <w:rPr>
          <w:rFonts w:asciiTheme="majorHAnsi" w:hAnsiTheme="majorHAnsi"/>
          <w:sz w:val="24"/>
          <w:szCs w:val="24"/>
        </w:rPr>
        <w:t>a</w:t>
      </w:r>
      <w:r w:rsidR="00C80272">
        <w:rPr>
          <w:rFonts w:asciiTheme="majorHAnsi" w:hAnsiTheme="majorHAnsi"/>
          <w:sz w:val="24"/>
          <w:szCs w:val="24"/>
        </w:rPr>
        <w:t xml:space="preserve">ir </w:t>
      </w:r>
      <w:r w:rsidR="004A7F7A">
        <w:rPr>
          <w:rFonts w:asciiTheme="majorHAnsi" w:hAnsiTheme="majorHAnsi"/>
          <w:sz w:val="24"/>
          <w:szCs w:val="24"/>
        </w:rPr>
        <w:t>v</w:t>
      </w:r>
      <w:r w:rsidR="00C80272">
        <w:rPr>
          <w:rFonts w:asciiTheme="majorHAnsi" w:hAnsiTheme="majorHAnsi"/>
          <w:sz w:val="24"/>
          <w:szCs w:val="24"/>
        </w:rPr>
        <w:t>ehicle from molded carbon fiber.</w:t>
      </w: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r w:rsidR="004A7F7A">
        <w:rPr>
          <w:rFonts w:asciiTheme="majorHAnsi" w:hAnsiTheme="majorHAnsi"/>
          <w:sz w:val="24"/>
          <w:szCs w:val="24"/>
        </w:rPr>
        <w:t>-</w:t>
      </w:r>
      <w:r w:rsidRPr="00A51DD4">
        <w:rPr>
          <w:rFonts w:asciiTheme="majorHAnsi" w:hAnsiTheme="majorHAnsi"/>
          <w:sz w:val="24"/>
          <w:szCs w:val="24"/>
        </w:rPr>
        <w:t>aided drafting and design, primary and secondary engineering processes, engineering materials</w:t>
      </w:r>
      <w:r w:rsidR="004A7F7A">
        <w:rPr>
          <w:rFonts w:asciiTheme="majorHAnsi" w:hAnsiTheme="majorHAnsi"/>
          <w:sz w:val="24"/>
          <w:szCs w:val="24"/>
        </w:rPr>
        <w:t>,</w:t>
      </w:r>
      <w:r w:rsidRPr="00A51DD4">
        <w:rPr>
          <w:rFonts w:asciiTheme="majorHAnsi" w:hAnsiTheme="majorHAnsi"/>
          <w:sz w:val="24"/>
          <w:szCs w:val="24"/>
        </w:rPr>
        <w:t xml:space="preserve"> and a hands-on lab applying knowledge obtained in lectures.</w:t>
      </w:r>
    </w:p>
    <w:p w:rsidR="00346AF5" w:rsidRPr="00A51DD4" w:rsidRDefault="00346AF5" w:rsidP="00346AF5">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w:t>
      </w:r>
      <w:r w:rsidR="004A7F7A">
        <w:rPr>
          <w:rFonts w:asciiTheme="majorHAnsi" w:hAnsiTheme="majorHAnsi"/>
          <w:sz w:val="24"/>
          <w:szCs w:val="24"/>
        </w:rPr>
        <w:t>-</w:t>
      </w:r>
      <w:r w:rsidR="00C80272">
        <w:rPr>
          <w:rFonts w:asciiTheme="majorHAnsi" w:hAnsiTheme="majorHAnsi"/>
          <w:sz w:val="24"/>
          <w:szCs w:val="24"/>
        </w:rPr>
        <w:t>based class presenting p</w:t>
      </w:r>
      <w:r w:rsidRPr="00A51DD4">
        <w:rPr>
          <w:rFonts w:asciiTheme="majorHAnsi" w:hAnsiTheme="majorHAnsi"/>
          <w:sz w:val="24"/>
          <w:szCs w:val="24"/>
        </w:rPr>
        <w:t xml:space="preserve">ractical design problems integrating fluid mechanics, thermodynamics and heat transfer. </w:t>
      </w:r>
      <w:r w:rsidR="00EB350A">
        <w:rPr>
          <w:rFonts w:asciiTheme="majorHAnsi" w:hAnsiTheme="majorHAnsi"/>
          <w:sz w:val="24"/>
          <w:szCs w:val="24"/>
        </w:rPr>
        <w:t xml:space="preserve">A series of 6 projects were completed </w:t>
      </w:r>
      <w:r w:rsidR="004A7F7A">
        <w:rPr>
          <w:rFonts w:asciiTheme="majorHAnsi" w:hAnsiTheme="majorHAnsi"/>
          <w:sz w:val="24"/>
          <w:szCs w:val="24"/>
        </w:rPr>
        <w:t xml:space="preserve">in teams of 3 </w:t>
      </w:r>
      <w:r w:rsidR="00EB350A">
        <w:rPr>
          <w:rFonts w:asciiTheme="majorHAnsi" w:hAnsiTheme="majorHAnsi"/>
          <w:sz w:val="24"/>
          <w:szCs w:val="24"/>
        </w:rPr>
        <w:t>over the semester.</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proofErr w:type="gramStart"/>
      <w:r w:rsidRPr="00A51DD4">
        <w:rPr>
          <w:rFonts w:asciiTheme="majorHAnsi" w:hAnsiTheme="majorHAnsi"/>
          <w:b/>
          <w:sz w:val="24"/>
          <w:szCs w:val="24"/>
        </w:rPr>
        <w:t xml:space="preserve">Engineering Design: </w:t>
      </w:r>
      <w:r w:rsidRPr="00A51DD4">
        <w:rPr>
          <w:rFonts w:asciiTheme="majorHAnsi" w:hAnsiTheme="majorHAnsi"/>
          <w:sz w:val="24"/>
          <w:szCs w:val="24"/>
        </w:rPr>
        <w:t>Semester</w:t>
      </w:r>
      <w:r w:rsidR="004A7F7A">
        <w:rPr>
          <w:rFonts w:asciiTheme="majorHAnsi" w:hAnsiTheme="majorHAnsi"/>
          <w:sz w:val="24"/>
          <w:szCs w:val="24"/>
        </w:rPr>
        <w:t>-</w:t>
      </w:r>
      <w:r w:rsidRPr="00A51DD4">
        <w:rPr>
          <w:rFonts w:asciiTheme="majorHAnsi" w:hAnsiTheme="majorHAnsi"/>
          <w:sz w:val="24"/>
          <w:szCs w:val="24"/>
        </w:rPr>
        <w:t xml:space="preserve">long project to design and build a small-scale hover craft in teams of </w:t>
      </w:r>
      <w:ins w:id="104" w:author="Anne Weber" w:date="2010-01-12T14:46:00Z">
        <w:r w:rsidR="004A7F7A">
          <w:rPr>
            <w:rFonts w:asciiTheme="majorHAnsi" w:hAnsiTheme="majorHAnsi"/>
            <w:sz w:val="24"/>
            <w:szCs w:val="24"/>
          </w:rPr>
          <w:t>5</w:t>
        </w:r>
      </w:ins>
      <w:del w:id="105" w:author="Anne Weber" w:date="2010-01-12T14:46:00Z">
        <w:r w:rsidRPr="00A51DD4" w:rsidDel="004A7F7A">
          <w:rPr>
            <w:rFonts w:asciiTheme="majorHAnsi" w:hAnsiTheme="majorHAnsi"/>
            <w:sz w:val="24"/>
            <w:szCs w:val="24"/>
          </w:rPr>
          <w:delText>five</w:delText>
        </w:r>
      </w:del>
      <w:r w:rsidRPr="00A51DD4">
        <w:rPr>
          <w:rFonts w:asciiTheme="majorHAnsi" w:hAnsiTheme="majorHAnsi"/>
          <w:sz w:val="24"/>
          <w:szCs w:val="24"/>
        </w:rPr>
        <w:t>.</w:t>
      </w:r>
      <w:proofErr w:type="gramEnd"/>
    </w:p>
    <w:p w:rsidR="00346AF5" w:rsidRPr="00A51DD4" w:rsidRDefault="00346AF5" w:rsidP="00346AF5">
      <w:pPr>
        <w:spacing w:after="0"/>
        <w:rPr>
          <w:rFonts w:asciiTheme="majorHAnsi" w:hAnsiTheme="majorHAnsi"/>
          <w:b/>
          <w:sz w:val="24"/>
          <w:szCs w:val="24"/>
        </w:rPr>
      </w:pPr>
    </w:p>
    <w:p w:rsidR="00346AF5" w:rsidRDefault="00346AF5" w:rsidP="00990888">
      <w:pPr>
        <w:spacing w:after="0"/>
        <w:rPr>
          <w:ins w:id="106" w:author="Anne Weber" w:date="2010-01-12T14:55:00Z"/>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r w:rsidR="004A7F7A">
        <w:rPr>
          <w:rFonts w:asciiTheme="majorHAnsi" w:hAnsiTheme="majorHAnsi"/>
          <w:sz w:val="24"/>
          <w:szCs w:val="24"/>
        </w:rPr>
        <w:t>H</w:t>
      </w:r>
      <w:r w:rsidRPr="00A51DD4">
        <w:rPr>
          <w:rFonts w:asciiTheme="majorHAnsi" w:hAnsiTheme="majorHAnsi"/>
          <w:sz w:val="24"/>
          <w:szCs w:val="24"/>
        </w:rPr>
        <w:t>eat engines and refrigeration, chemical equilibrium, developing flow, boundary layer theory, hydrodynamic lubrication, heat transfer</w:t>
      </w:r>
      <w:r w:rsidR="004A7F7A">
        <w:rPr>
          <w:rFonts w:asciiTheme="majorHAnsi" w:hAnsiTheme="majorHAnsi"/>
          <w:sz w:val="24"/>
          <w:szCs w:val="24"/>
        </w:rPr>
        <w:t>,</w:t>
      </w:r>
      <w:r w:rsidRPr="00A51DD4">
        <w:rPr>
          <w:rFonts w:asciiTheme="majorHAnsi" w:hAnsiTheme="majorHAnsi"/>
          <w:sz w:val="24"/>
          <w:szCs w:val="24"/>
        </w:rPr>
        <w:t xml:space="preserve"> and heat </w:t>
      </w:r>
      <w:commentRangeStart w:id="107"/>
      <w:commentRangeStart w:id="108"/>
      <w:r w:rsidRPr="00A51DD4">
        <w:rPr>
          <w:rFonts w:asciiTheme="majorHAnsi" w:hAnsiTheme="majorHAnsi"/>
          <w:sz w:val="24"/>
          <w:szCs w:val="24"/>
        </w:rPr>
        <w:t>exchangers</w:t>
      </w:r>
      <w:commentRangeEnd w:id="107"/>
      <w:r w:rsidR="00C966F5">
        <w:rPr>
          <w:rStyle w:val="CommentReference"/>
        </w:rPr>
        <w:commentReference w:id="107"/>
      </w:r>
      <w:commentRangeEnd w:id="108"/>
      <w:r w:rsidR="001E636F">
        <w:rPr>
          <w:rStyle w:val="CommentReference"/>
        </w:rPr>
        <w:commentReference w:id="108"/>
      </w:r>
      <w:r w:rsidRPr="00A51DD4">
        <w:rPr>
          <w:rFonts w:asciiTheme="majorHAnsi" w:hAnsiTheme="majorHAnsi"/>
          <w:sz w:val="24"/>
          <w:szCs w:val="24"/>
        </w:rPr>
        <w:t>.</w:t>
      </w:r>
    </w:p>
    <w:p w:rsidR="00C966F5" w:rsidRPr="00990888" w:rsidRDefault="00C966F5" w:rsidP="00990888">
      <w:pPr>
        <w:spacing w:after="0"/>
        <w:rPr>
          <w:rFonts w:asciiTheme="majorHAnsi" w:hAnsiTheme="majorHAnsi"/>
          <w:sz w:val="24"/>
          <w:szCs w:val="24"/>
        </w:rPr>
      </w:pPr>
    </w:p>
    <w:sectPr w:rsidR="00C966F5" w:rsidRPr="00990888" w:rsidSect="00D23CAA">
      <w:pgSz w:w="12240" w:h="15840"/>
      <w:pgMar w:top="720" w:right="1080" w:bottom="72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Bryan Weber" w:date="2010-01-12T16:28:00Z" w:initials="bww">
    <w:p w:rsidR="001E636F" w:rsidRDefault="001E636F">
      <w:pPr>
        <w:pStyle w:val="CommentText"/>
      </w:pPr>
      <w:r>
        <w:rPr>
          <w:rStyle w:val="CommentReference"/>
        </w:rPr>
        <w:annotationRef/>
      </w:r>
      <w:r>
        <w:t>Name changed to be more general so I can specify later if I need to</w:t>
      </w:r>
    </w:p>
  </w:comment>
  <w:comment w:id="9" w:author="Bryan Weber" w:date="2010-01-12T16:28:00Z" w:initials="bww">
    <w:p w:rsidR="006A5DF5" w:rsidRDefault="006A5DF5">
      <w:pPr>
        <w:pStyle w:val="CommentText"/>
      </w:pPr>
      <w:r>
        <w:rPr>
          <w:rStyle w:val="CommentReference"/>
        </w:rPr>
        <w:annotationRef/>
      </w:r>
      <w:r>
        <w:t>With the title change, and since I’ve referred to the rapid compression machine as “a rapid compression machine” in the first bullet, can it be “the rapid compression machine” from here on out?</w:t>
      </w:r>
    </w:p>
  </w:comment>
  <w:comment w:id="12" w:author="Bryan Weber" w:date="2010-01-12T16:28:00Z" w:initials="bww">
    <w:p w:rsidR="001E636F" w:rsidRDefault="001E636F">
      <w:pPr>
        <w:pStyle w:val="CommentText"/>
      </w:pPr>
      <w:r>
        <w:rPr>
          <w:rStyle w:val="CommentReference"/>
        </w:rPr>
        <w:annotationRef/>
      </w:r>
      <w:r>
        <w:t>I think it is useful to specify the semester the work occurred in, so they can see how I’ve progressed.</w:t>
      </w:r>
    </w:p>
  </w:comment>
  <w:comment w:id="11" w:author="Anne Weber" w:date="2010-01-12T16:28:00Z" w:initials="AMW">
    <w:p w:rsidR="00C966F5" w:rsidRDefault="00C966F5">
      <w:pPr>
        <w:pStyle w:val="CommentText"/>
      </w:pPr>
      <w:r>
        <w:rPr>
          <w:rStyle w:val="CommentReference"/>
        </w:rPr>
        <w:annotationRef/>
      </w:r>
      <w:r w:rsidR="007D7AAB">
        <w:t>Usually, date everything possible. Check the dates here and on the next two to make sure they are right.</w:t>
      </w:r>
    </w:p>
  </w:comment>
  <w:comment w:id="17" w:author="Bryan Weber" w:date="2010-01-12T16:28:00Z" w:initials="bww">
    <w:p w:rsidR="00D20A17" w:rsidRDefault="00D20A17">
      <w:pPr>
        <w:pStyle w:val="CommentText"/>
      </w:pPr>
      <w:r>
        <w:rPr>
          <w:rStyle w:val="CommentReference"/>
        </w:rPr>
        <w:annotationRef/>
      </w:r>
      <w:r>
        <w:t>Formatting is screwy because of the changes above. Accept or reject those to see where this will fall</w:t>
      </w:r>
    </w:p>
  </w:comment>
  <w:comment w:id="23" w:author="Anne Weber" w:date="2010-01-12T16:28:00Z" w:initials="AMW">
    <w:p w:rsidR="008F7F55" w:rsidRDefault="008F7F55">
      <w:pPr>
        <w:pStyle w:val="CommentText"/>
      </w:pPr>
      <w:r>
        <w:rPr>
          <w:rStyle w:val="CommentReference"/>
        </w:rPr>
        <w:annotationRef/>
      </w:r>
      <w:r w:rsidR="007D7AAB">
        <w:t>What about a category for "Awards" or something like that? On my CV, I call it "Honors and Awards." You could put the Vose prize there (to make it stand out a little more [and of course take it out under your BS so nothing is duplicated), and your scholarship $$ from Case, and whatever else you can think of. You can also put research grants there, like from NIST, and the one for your senior project, and any other research support. Didn't you win some other awards at Case? Don't leave anything out!</w:t>
      </w:r>
    </w:p>
    <w:p w:rsidR="008F7F55" w:rsidRDefault="008F7F55">
      <w:pPr>
        <w:pStyle w:val="CommentText"/>
      </w:pPr>
    </w:p>
    <w:p w:rsidR="008F7F55" w:rsidRDefault="007D7AAB">
      <w:pPr>
        <w:pStyle w:val="CommentText"/>
      </w:pPr>
      <w:r>
        <w:t>Also, what about a category for "Scientific Presentations"? Your poster abstract at Case, presenting at BP (?) when we came up that time, presenting to the Pratt&amp;Whitney folks at UConn, everything. You can present this as "Title of presentation. Date (here I do use month, year). Title of session."</w:t>
      </w:r>
    </w:p>
    <w:p w:rsidR="007D7AAB" w:rsidRDefault="007D7AAB">
      <w:pPr>
        <w:pStyle w:val="CommentText"/>
      </w:pPr>
    </w:p>
    <w:p w:rsidR="00D20A17" w:rsidRDefault="007D7AAB">
      <w:pPr>
        <w:pStyle w:val="CommentText"/>
      </w:pPr>
      <w:r>
        <w:t>Do you have any publications yet?</w:t>
      </w:r>
    </w:p>
    <w:p w:rsidR="007D7AAB" w:rsidRDefault="007D7AAB">
      <w:pPr>
        <w:pStyle w:val="CommentText"/>
      </w:pPr>
    </w:p>
  </w:comment>
  <w:comment w:id="24" w:author="Bryan Weber" w:date="2010-01-12T16:28:00Z" w:initials="bww">
    <w:p w:rsidR="006A5DF5" w:rsidRDefault="006A5DF5">
      <w:pPr>
        <w:pStyle w:val="CommentText"/>
      </w:pPr>
      <w:r>
        <w:rPr>
          <w:rStyle w:val="CommentReference"/>
        </w:rPr>
        <w:annotationRef/>
      </w:r>
      <w:r>
        <w:t>I have no publications. See below for your other suggestion.</w:t>
      </w:r>
    </w:p>
  </w:comment>
  <w:comment w:id="25" w:author="Bryan Weber" w:date="2010-01-12T16:28:00Z" w:initials="bww">
    <w:p w:rsidR="006A5DF5" w:rsidRDefault="006A5DF5">
      <w:pPr>
        <w:pStyle w:val="CommentText"/>
      </w:pPr>
      <w:r>
        <w:rPr>
          <w:rStyle w:val="CommentReference"/>
        </w:rPr>
        <w:annotationRef/>
      </w:r>
      <w:r>
        <w:t>This should stay here because it is not a personal award, rather it’s related to the team</w:t>
      </w:r>
    </w:p>
  </w:comment>
  <w:comment w:id="27" w:author="Bryan Weber" w:date="2010-01-12T16:28:00Z" w:initials="bww">
    <w:p w:rsidR="006A5DF5" w:rsidRDefault="006A5DF5">
      <w:pPr>
        <w:pStyle w:val="CommentText"/>
      </w:pPr>
      <w:r>
        <w:rPr>
          <w:rStyle w:val="CommentReference"/>
        </w:rPr>
        <w:annotationRef/>
      </w:r>
      <w:r>
        <w:t>It’s hard to think of these….</w:t>
      </w:r>
    </w:p>
  </w:comment>
  <w:comment w:id="40" w:author="Bryan Weber" w:date="2010-01-12T16:28:00Z" w:initials="bww">
    <w:p w:rsidR="00D20A17" w:rsidRDefault="00D20A17">
      <w:pPr>
        <w:pStyle w:val="CommentText"/>
      </w:pPr>
      <w:r>
        <w:rPr>
          <w:rStyle w:val="CommentReference"/>
        </w:rPr>
        <w:annotationRef/>
      </w:r>
      <w:r>
        <w:t>Necessary?</w:t>
      </w:r>
    </w:p>
  </w:comment>
  <w:comment w:id="46" w:author="Bryan Weber" w:date="2010-01-12T16:28:00Z" w:initials="bww">
    <w:p w:rsidR="00D20A17" w:rsidRDefault="00D20A17">
      <w:pPr>
        <w:pStyle w:val="CommentText"/>
      </w:pPr>
      <w:r>
        <w:rPr>
          <w:rStyle w:val="CommentReference"/>
        </w:rPr>
        <w:annotationRef/>
      </w:r>
      <w:r>
        <w:t>I know you said no abbreviations, but this is what the symposium is called</w:t>
      </w:r>
    </w:p>
  </w:comment>
  <w:comment w:id="54" w:author="Bryan Weber" w:date="2010-01-12T16:28:00Z" w:initials="bww">
    <w:p w:rsidR="00D20A17" w:rsidRDefault="00D20A17">
      <w:pPr>
        <w:pStyle w:val="CommentText"/>
      </w:pPr>
      <w:r>
        <w:rPr>
          <w:rStyle w:val="CommentReference"/>
        </w:rPr>
        <w:annotationRef/>
      </w:r>
      <w:r>
        <w:t>Necessary?</w:t>
      </w:r>
    </w:p>
  </w:comment>
  <w:comment w:id="44" w:author="Bryan Weber" w:date="2010-01-12T16:28:00Z" w:initials="bww">
    <w:p w:rsidR="006A5DF5" w:rsidRDefault="006A5DF5">
      <w:pPr>
        <w:pStyle w:val="CommentText"/>
      </w:pPr>
      <w:r>
        <w:rPr>
          <w:rStyle w:val="CommentReference"/>
        </w:rPr>
        <w:annotationRef/>
      </w:r>
      <w:r>
        <w:t>Really, these two are the same presentation, but putting the same title twice would probably look silly, so I like this format.</w:t>
      </w:r>
    </w:p>
  </w:comment>
  <w:comment w:id="59" w:author="Bryan Weber" w:date="2010-01-12T16:28:00Z" w:initials="bww">
    <w:p w:rsidR="006A5DF5" w:rsidRDefault="006A5DF5">
      <w:pPr>
        <w:pStyle w:val="CommentText"/>
      </w:pPr>
      <w:r>
        <w:rPr>
          <w:rStyle w:val="CommentReference"/>
        </w:rPr>
        <w:annotationRef/>
      </w:r>
      <w:r>
        <w:t>I’m unsure how best to phrase this. To attend? While attending?</w:t>
      </w:r>
    </w:p>
  </w:comment>
  <w:comment w:id="67" w:author="Bryan Weber" w:date="2010-01-12T16:28:00Z" w:initials="bww">
    <w:p w:rsidR="001E636F" w:rsidRDefault="001E636F">
      <w:pPr>
        <w:pStyle w:val="CommentText"/>
      </w:pPr>
      <w:r>
        <w:rPr>
          <w:rStyle w:val="CommentReference"/>
        </w:rPr>
        <w:annotationRef/>
      </w:r>
      <w:r>
        <w:t>The other programs are industry standards.</w:t>
      </w:r>
    </w:p>
  </w:comment>
  <w:comment w:id="71" w:author="Bryan Weber" w:date="2010-01-12T16:28:00Z" w:initials="bww">
    <w:p w:rsidR="001E636F" w:rsidRDefault="001E636F">
      <w:pPr>
        <w:pStyle w:val="CommentText"/>
      </w:pPr>
      <w:r>
        <w:rPr>
          <w:rStyle w:val="CommentReference"/>
        </w:rPr>
        <w:annotationRef/>
      </w:r>
      <w:r>
        <w:t>I thought you were supposed to spell out numbers less than ten?</w:t>
      </w:r>
    </w:p>
  </w:comment>
  <w:comment w:id="74" w:author="Bryan Weber" w:date="2010-01-12T16:28:00Z" w:initials="bww">
    <w:p w:rsidR="001E636F" w:rsidRDefault="001E636F">
      <w:pPr>
        <w:pStyle w:val="CommentText"/>
      </w:pPr>
      <w:r>
        <w:rPr>
          <w:rStyle w:val="CommentReference"/>
        </w:rPr>
        <w:annotationRef/>
      </w:r>
      <w:r>
        <w:t xml:space="preserve">Apparently the course descriptions have very poor grammar </w:t>
      </w:r>
      <w:r>
        <w:sym w:font="Wingdings" w:char="F04A"/>
      </w:r>
    </w:p>
  </w:comment>
  <w:comment w:id="99" w:author="Bryan Weber" w:date="2010-01-12T16:28:00Z" w:initials="bww">
    <w:p w:rsidR="0010267A" w:rsidRDefault="0010267A">
      <w:pPr>
        <w:pStyle w:val="CommentText"/>
      </w:pPr>
      <w:r>
        <w:rPr>
          <w:rStyle w:val="CommentReference"/>
        </w:rPr>
        <w:annotationRef/>
      </w:r>
      <w:r>
        <w:t>Plural of media? Media? Singular of media? Medium?</w:t>
      </w:r>
    </w:p>
  </w:comment>
  <w:comment w:id="76" w:author="Bryan Weber" w:date="2010-01-12T16:28:00Z" w:initials="bww">
    <w:p w:rsidR="0010267A" w:rsidRDefault="0010267A">
      <w:pPr>
        <w:pStyle w:val="CommentText"/>
      </w:pPr>
      <w:r>
        <w:rPr>
          <w:rStyle w:val="CommentReference"/>
        </w:rPr>
        <w:annotationRef/>
      </w:r>
      <w:r>
        <w:t>New classes.</w:t>
      </w:r>
    </w:p>
  </w:comment>
  <w:comment w:id="107" w:author="Anne Weber" w:date="2010-01-12T16:28:00Z" w:initials="AMW">
    <w:p w:rsidR="00C966F5" w:rsidRDefault="00C966F5">
      <w:pPr>
        <w:pStyle w:val="CommentText"/>
      </w:pPr>
      <w:r>
        <w:rPr>
          <w:rStyle w:val="CommentReference"/>
        </w:rPr>
        <w:annotationRef/>
      </w:r>
      <w:r w:rsidR="007D7AAB">
        <w:t>A lot of people put some amount of personal information in their CVs, like hobbies or sports or something like that. You might want to consider that, just to give an indication of you as a "well-rounded" person (!). Like skiing and stuff like that.</w:t>
      </w:r>
    </w:p>
  </w:comment>
  <w:comment w:id="108" w:author="Bryan Weber" w:date="2010-01-12T16:28:00Z" w:initials="bww">
    <w:p w:rsidR="001E636F" w:rsidRDefault="001E636F">
      <w:pPr>
        <w:pStyle w:val="CommentText"/>
      </w:pPr>
      <w:r>
        <w:rPr>
          <w:rStyle w:val="CommentReference"/>
        </w:rPr>
        <w:annotationRef/>
      </w:r>
      <w:r>
        <w:t>I’m loath to put any unnecessary information into my resume, but that’s probably just my inner engineer talking. I think I used to have some of that stuff and took it out for space reasons (back when band section leader was the highest accomplishment I had achieved).</w:t>
      </w:r>
      <w:r w:rsidR="00FB57D1">
        <w:t xml:space="preserve"> </w:t>
      </w:r>
      <w:r w:rsidR="00FB57D1">
        <w:t xml:space="preserve">I think the Frisbee team suffices in that regard </w:t>
      </w:r>
      <w:r w:rsidR="00FB57D1">
        <w:t>now.</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43BE3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drawingGridHorizontalSpacing w:val="110"/>
  <w:displayHorizontalDrawingGridEvery w:val="2"/>
  <w:characterSpacingControl w:val="doNotCompress"/>
  <w:compat/>
  <w:rsids>
    <w:rsidRoot w:val="009533B6"/>
    <w:rsid w:val="00025C5F"/>
    <w:rsid w:val="000353A0"/>
    <w:rsid w:val="00044172"/>
    <w:rsid w:val="000454EF"/>
    <w:rsid w:val="00055174"/>
    <w:rsid w:val="00060E85"/>
    <w:rsid w:val="000764AD"/>
    <w:rsid w:val="00081676"/>
    <w:rsid w:val="0008550E"/>
    <w:rsid w:val="000B5DBF"/>
    <w:rsid w:val="000B737A"/>
    <w:rsid w:val="000F2331"/>
    <w:rsid w:val="000F5AB6"/>
    <w:rsid w:val="00100C79"/>
    <w:rsid w:val="001015D7"/>
    <w:rsid w:val="0010267A"/>
    <w:rsid w:val="00106D20"/>
    <w:rsid w:val="001316A2"/>
    <w:rsid w:val="00136A01"/>
    <w:rsid w:val="001A689B"/>
    <w:rsid w:val="001B367A"/>
    <w:rsid w:val="001B54D6"/>
    <w:rsid w:val="001C67B2"/>
    <w:rsid w:val="001E0A9E"/>
    <w:rsid w:val="001E16F1"/>
    <w:rsid w:val="001E636F"/>
    <w:rsid w:val="001E6687"/>
    <w:rsid w:val="00207CD2"/>
    <w:rsid w:val="002549EC"/>
    <w:rsid w:val="00267C7F"/>
    <w:rsid w:val="002A0036"/>
    <w:rsid w:val="002E5F7B"/>
    <w:rsid w:val="00315F27"/>
    <w:rsid w:val="003310B3"/>
    <w:rsid w:val="003410C6"/>
    <w:rsid w:val="00346AF5"/>
    <w:rsid w:val="003913D5"/>
    <w:rsid w:val="00394A9B"/>
    <w:rsid w:val="003A5931"/>
    <w:rsid w:val="003D6049"/>
    <w:rsid w:val="003E687E"/>
    <w:rsid w:val="00431BA6"/>
    <w:rsid w:val="00435385"/>
    <w:rsid w:val="00452A71"/>
    <w:rsid w:val="00464056"/>
    <w:rsid w:val="00481823"/>
    <w:rsid w:val="004A7F7A"/>
    <w:rsid w:val="004C0AFF"/>
    <w:rsid w:val="00532B24"/>
    <w:rsid w:val="00532F21"/>
    <w:rsid w:val="00533D2A"/>
    <w:rsid w:val="00542671"/>
    <w:rsid w:val="00567DA2"/>
    <w:rsid w:val="005D521D"/>
    <w:rsid w:val="005E05F5"/>
    <w:rsid w:val="005F0B6E"/>
    <w:rsid w:val="006048FB"/>
    <w:rsid w:val="00607715"/>
    <w:rsid w:val="0061364C"/>
    <w:rsid w:val="00613E1F"/>
    <w:rsid w:val="00621D72"/>
    <w:rsid w:val="0062499B"/>
    <w:rsid w:val="00642A97"/>
    <w:rsid w:val="00657F14"/>
    <w:rsid w:val="006624C4"/>
    <w:rsid w:val="00665730"/>
    <w:rsid w:val="0067291F"/>
    <w:rsid w:val="00685024"/>
    <w:rsid w:val="00696011"/>
    <w:rsid w:val="006A5DF5"/>
    <w:rsid w:val="006A5ED8"/>
    <w:rsid w:val="006B2040"/>
    <w:rsid w:val="006C08E1"/>
    <w:rsid w:val="006D0F56"/>
    <w:rsid w:val="006D5D41"/>
    <w:rsid w:val="00745E17"/>
    <w:rsid w:val="00791892"/>
    <w:rsid w:val="00795292"/>
    <w:rsid w:val="007D7AAB"/>
    <w:rsid w:val="00804B71"/>
    <w:rsid w:val="00831A09"/>
    <w:rsid w:val="00833FD4"/>
    <w:rsid w:val="00840073"/>
    <w:rsid w:val="00843005"/>
    <w:rsid w:val="0086717C"/>
    <w:rsid w:val="00874144"/>
    <w:rsid w:val="00884684"/>
    <w:rsid w:val="00891FCD"/>
    <w:rsid w:val="008A2676"/>
    <w:rsid w:val="008C2A6F"/>
    <w:rsid w:val="008C2FF4"/>
    <w:rsid w:val="008C3D98"/>
    <w:rsid w:val="008E0DAB"/>
    <w:rsid w:val="008E3955"/>
    <w:rsid w:val="008F7F55"/>
    <w:rsid w:val="00913480"/>
    <w:rsid w:val="00920F53"/>
    <w:rsid w:val="00924258"/>
    <w:rsid w:val="009275D1"/>
    <w:rsid w:val="009309E7"/>
    <w:rsid w:val="009309E8"/>
    <w:rsid w:val="0094357B"/>
    <w:rsid w:val="00947760"/>
    <w:rsid w:val="009533B6"/>
    <w:rsid w:val="009538A0"/>
    <w:rsid w:val="00975A74"/>
    <w:rsid w:val="00976C8F"/>
    <w:rsid w:val="0098256B"/>
    <w:rsid w:val="00982DEB"/>
    <w:rsid w:val="00990888"/>
    <w:rsid w:val="009B586B"/>
    <w:rsid w:val="00A51DD4"/>
    <w:rsid w:val="00A75B60"/>
    <w:rsid w:val="00A903FA"/>
    <w:rsid w:val="00AA0D5F"/>
    <w:rsid w:val="00AA376D"/>
    <w:rsid w:val="00AA5438"/>
    <w:rsid w:val="00AC464F"/>
    <w:rsid w:val="00B226A8"/>
    <w:rsid w:val="00B44340"/>
    <w:rsid w:val="00B500DB"/>
    <w:rsid w:val="00B51DCF"/>
    <w:rsid w:val="00B66E3F"/>
    <w:rsid w:val="00B67AFF"/>
    <w:rsid w:val="00B713D4"/>
    <w:rsid w:val="00B73B36"/>
    <w:rsid w:val="00B779A6"/>
    <w:rsid w:val="00B845F3"/>
    <w:rsid w:val="00B85E40"/>
    <w:rsid w:val="00B905DA"/>
    <w:rsid w:val="00BA2BFC"/>
    <w:rsid w:val="00BA5804"/>
    <w:rsid w:val="00BA613A"/>
    <w:rsid w:val="00BC418F"/>
    <w:rsid w:val="00C06573"/>
    <w:rsid w:val="00C37FA1"/>
    <w:rsid w:val="00C65979"/>
    <w:rsid w:val="00C80272"/>
    <w:rsid w:val="00C85948"/>
    <w:rsid w:val="00C966F5"/>
    <w:rsid w:val="00CC300E"/>
    <w:rsid w:val="00CD72B7"/>
    <w:rsid w:val="00CF47CD"/>
    <w:rsid w:val="00D20A17"/>
    <w:rsid w:val="00D23CAA"/>
    <w:rsid w:val="00D57638"/>
    <w:rsid w:val="00D63628"/>
    <w:rsid w:val="00D71F15"/>
    <w:rsid w:val="00D72364"/>
    <w:rsid w:val="00D73DC2"/>
    <w:rsid w:val="00D76606"/>
    <w:rsid w:val="00D82D84"/>
    <w:rsid w:val="00DA13CD"/>
    <w:rsid w:val="00DB4FAB"/>
    <w:rsid w:val="00DB6147"/>
    <w:rsid w:val="00DE5430"/>
    <w:rsid w:val="00EB1310"/>
    <w:rsid w:val="00EB350A"/>
    <w:rsid w:val="00EB3EAA"/>
    <w:rsid w:val="00EB6792"/>
    <w:rsid w:val="00ED5DDB"/>
    <w:rsid w:val="00EE04D2"/>
    <w:rsid w:val="00F04FD6"/>
    <w:rsid w:val="00F143EF"/>
    <w:rsid w:val="00F14577"/>
    <w:rsid w:val="00F25FF6"/>
    <w:rsid w:val="00F316FE"/>
    <w:rsid w:val="00F4539C"/>
    <w:rsid w:val="00F46E65"/>
    <w:rsid w:val="00F80ED9"/>
    <w:rsid w:val="00FA5160"/>
    <w:rsid w:val="00FB57D1"/>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 w:type="character" w:styleId="CommentReference">
    <w:name w:val="annotation reference"/>
    <w:basedOn w:val="DefaultParagraphFont"/>
    <w:uiPriority w:val="99"/>
    <w:semiHidden/>
    <w:unhideWhenUsed/>
    <w:rsid w:val="001C67B2"/>
    <w:rPr>
      <w:sz w:val="16"/>
      <w:szCs w:val="16"/>
    </w:rPr>
  </w:style>
  <w:style w:type="paragraph" w:styleId="CommentText">
    <w:name w:val="annotation text"/>
    <w:basedOn w:val="Normal"/>
    <w:link w:val="CommentTextChar"/>
    <w:uiPriority w:val="99"/>
    <w:semiHidden/>
    <w:unhideWhenUsed/>
    <w:rsid w:val="001C67B2"/>
    <w:pPr>
      <w:spacing w:line="240" w:lineRule="auto"/>
    </w:pPr>
    <w:rPr>
      <w:sz w:val="20"/>
      <w:szCs w:val="20"/>
    </w:rPr>
  </w:style>
  <w:style w:type="character" w:customStyle="1" w:styleId="CommentTextChar">
    <w:name w:val="Comment Text Char"/>
    <w:basedOn w:val="DefaultParagraphFont"/>
    <w:link w:val="CommentText"/>
    <w:uiPriority w:val="99"/>
    <w:semiHidden/>
    <w:rsid w:val="001C67B2"/>
  </w:style>
  <w:style w:type="paragraph" w:styleId="CommentSubject">
    <w:name w:val="annotation subject"/>
    <w:basedOn w:val="CommentText"/>
    <w:next w:val="CommentText"/>
    <w:link w:val="CommentSubjectChar"/>
    <w:uiPriority w:val="99"/>
    <w:semiHidden/>
    <w:unhideWhenUsed/>
    <w:rsid w:val="001C67B2"/>
    <w:rPr>
      <w:b/>
      <w:bCs/>
    </w:rPr>
  </w:style>
  <w:style w:type="character" w:customStyle="1" w:styleId="CommentSubjectChar">
    <w:name w:val="Comment Subject Char"/>
    <w:basedOn w:val="CommentTextChar"/>
    <w:link w:val="CommentSubject"/>
    <w:uiPriority w:val="99"/>
    <w:semiHidden/>
    <w:rsid w:val="001C67B2"/>
    <w:rPr>
      <w:b/>
      <w:bCs/>
    </w:rPr>
  </w:style>
  <w:style w:type="paragraph" w:styleId="Revision">
    <w:name w:val="Revision"/>
    <w:hidden/>
    <w:uiPriority w:val="99"/>
    <w:semiHidden/>
    <w:rsid w:val="001C67B2"/>
    <w:rPr>
      <w:sz w:val="22"/>
      <w:szCs w:val="22"/>
    </w:rPr>
  </w:style>
  <w:style w:type="paragraph" w:styleId="BalloonText">
    <w:name w:val="Balloon Text"/>
    <w:basedOn w:val="Normal"/>
    <w:link w:val="BalloonTextChar"/>
    <w:uiPriority w:val="99"/>
    <w:semiHidden/>
    <w:unhideWhenUsed/>
    <w:rsid w:val="001C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2FD5CB3-0EC3-4F01-9458-15F298CD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 Weber</cp:lastModifiedBy>
  <cp:revision>4</cp:revision>
  <cp:lastPrinted>2009-05-28T14:24:00Z</cp:lastPrinted>
  <dcterms:created xsi:type="dcterms:W3CDTF">2010-01-12T21:18:00Z</dcterms:created>
  <dcterms:modified xsi:type="dcterms:W3CDTF">2010-01-12T21:29:00Z</dcterms:modified>
</cp:coreProperties>
</file>